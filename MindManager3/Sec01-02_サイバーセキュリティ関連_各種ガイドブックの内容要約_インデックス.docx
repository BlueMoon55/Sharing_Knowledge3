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4 -->
  <w:body>
    <w:p>
      <w:pPr>
        <w:pStyle w:val="MMTitle"/>
        <w:numPr>
          <w:ilvl w:val="0"/>
          <w:numId w:val="0"/>
        </w:numPr>
        <w:ind w:left="0"/>
      </w:pPr>
      <w:r>
        <w:rPr>
          <w:color w:val="6A6EEB"/>
        </w:rPr>
        <w:t>Sec01-02_IT・サイバーセキュリティ関連_調査・分析した各種文献等の内容要約へのインデックス</w:t>
      </w:r>
    </w:p>
    <w:p>
      <w:pPr>
        <w:numPr>
          <w:ilvl w:val="0"/>
          <w:numId w:val="0"/>
        </w:numPr>
        <w:ind w:left="0"/>
      </w:pPr>
    </w:p>
    <w:p>
      <w:pPr>
        <w:pStyle w:val="MMTopicInfo"/>
        <w:numPr>
          <w:ilvl w:val="0"/>
          <w:numId w:val="0"/>
        </w:numPr>
        <w:ind w:left="108"/>
        <w:rPr>
          <w:vanish/>
          <w:specVanish/>
        </w:rPr>
      </w:pPr>
      <w:r>
        <w:t xml:space="preserve">参照: </w:t>
      </w:r>
    </w:p>
    <w:p>
      <w:pPr>
        <w:pStyle w:val="MMHyperlink"/>
        <w:ind w:left="108"/>
        <w:rPr>
          <w:color w:val="auto"/>
          <w:u w:val="none"/>
        </w:rPr>
      </w:pPr>
      <w:hyperlink r:id="rId4" w:history="1">
        <w:r>
          <w:rPr>
            <w:color w:val="0000FF"/>
            <w:u w:val="single"/>
          </w:rPr>
          <w:t>Page not found &amp;middot; GitHub Pages</w:t>
        </w:r>
      </w:hyperlink>
      <w:r>
        <w:rPr>
          <w:color w:val="auto"/>
          <w:u w:val="none"/>
        </w:rPr>
        <w:t xml:space="preserve">; </w:t>
      </w:r>
    </w:p>
    <w:p>
      <w:pPr>
        <w:pStyle w:val="MMTopic1"/>
        <w:numPr>
          <w:ilvl w:val="0"/>
          <w:numId w:val="1"/>
        </w:numPr>
      </w:pPr>
      <w:r>
        <w:t>目的</w:t>
      </w:r>
    </w:p>
    <w:p>
      <w:pPr>
        <w:pStyle w:val="MMTopic2"/>
        <w:numPr>
          <w:ilvl w:val="1"/>
          <w:numId w:val="1"/>
        </w:numPr>
      </w:pPr>
      <w:r>
        <w:t>リストアップした文献の検索用インデックス</w:t>
      </w:r>
    </w:p>
    <w:p>
      <w:pPr>
        <w:pStyle w:val="MMTopic2"/>
        <w:numPr>
          <w:ilvl w:val="1"/>
          <w:numId w:val="1"/>
        </w:numPr>
      </w:pPr>
      <w:r>
        <w:rPr>
          <w:rFonts w:ascii="Meiryo" w:eastAsia="Meiryo" w:hAnsi="Meiryo" w:cs="Meiryo"/>
          <w:b w:val="0"/>
          <w:i w:val="0"/>
          <w:strike w:val="0"/>
          <w:color w:val="000000"/>
          <w:sz w:val="20"/>
          <w:u w:val="none"/>
        </w:rPr>
        <w:t>分類毎のファイル内に整理した文献の要約あり</w:t>
      </w:r>
    </w:p>
    <w:p>
      <w:pPr>
        <w:pStyle w:val="MMTopic1"/>
        <w:numPr>
          <w:ilvl w:val="0"/>
          <w:numId w:val="1"/>
        </w:numPr>
      </w:pPr>
      <w:r>
        <w:rPr>
          <w:rFonts w:ascii="Meiryo" w:eastAsia="Meiryo" w:hAnsi="Meiryo" w:cs="Meiryo"/>
          <w:b w:val="0"/>
          <w:i w:val="0"/>
          <w:strike w:val="0"/>
          <w:color w:val="000000"/>
          <w:sz w:val="24"/>
          <w:u w:val="none"/>
        </w:rPr>
        <w:t>改訂履歴</w:t>
      </w:r>
    </w:p>
    <w:p>
      <w:pPr>
        <w:pStyle w:val="MMTopic2"/>
        <w:numPr>
          <w:ilvl w:val="1"/>
          <w:numId w:val="1"/>
        </w:numPr>
      </w:pPr>
      <w:r>
        <w:rPr>
          <w:rFonts w:ascii="Meiryo" w:eastAsia="Meiryo" w:hAnsi="Meiryo" w:cs="Meiryo"/>
          <w:b w:val="0"/>
          <w:i w:val="0"/>
          <w:strike w:val="0"/>
          <w:color w:val="038003"/>
          <w:sz w:val="20"/>
          <w:u w:val="none"/>
        </w:rPr>
        <w:t>【2020年12月10日】内容再確認</w:t>
      </w:r>
    </w:p>
    <w:p>
      <w:pPr>
        <w:pStyle w:val="MMTopic2"/>
        <w:numPr>
          <w:ilvl w:val="1"/>
          <w:numId w:val="1"/>
        </w:numPr>
      </w:pPr>
      <w:r>
        <w:rPr>
          <w:rFonts w:ascii="Meiryo" w:eastAsia="Meiryo" w:hAnsi="Meiryo" w:cs="Meiryo"/>
          <w:b w:val="0"/>
          <w:i w:val="0"/>
          <w:strike w:val="0"/>
          <w:color w:val="038003"/>
          <w:sz w:val="20"/>
          <w:u w:val="none"/>
        </w:rPr>
        <w:t>【2020年10月9日】情報追加</w:t>
      </w:r>
    </w:p>
    <w:p>
      <w:pPr>
        <w:pStyle w:val="MMTopic2"/>
        <w:numPr>
          <w:ilvl w:val="1"/>
          <w:numId w:val="1"/>
        </w:numPr>
      </w:pPr>
      <w:r>
        <w:rPr>
          <w:rFonts w:ascii="Meiryo" w:eastAsia="Meiryo" w:hAnsi="Meiryo" w:cs="Meiryo"/>
          <w:b w:val="0"/>
          <w:i w:val="0"/>
          <w:strike w:val="0"/>
          <w:color w:val="038003"/>
          <w:sz w:val="20"/>
          <w:u w:val="none"/>
        </w:rPr>
        <w:t>【2020年10月1日】情報追加</w:t>
      </w:r>
    </w:p>
    <w:p>
      <w:pPr>
        <w:pStyle w:val="MMTopic2"/>
        <w:numPr>
          <w:ilvl w:val="1"/>
          <w:numId w:val="1"/>
        </w:numPr>
      </w:pPr>
      <w:r>
        <w:rPr>
          <w:rFonts w:ascii="Meiryo" w:eastAsia="Meiryo" w:hAnsi="Meiryo" w:cs="Meiryo"/>
          <w:b w:val="0"/>
          <w:i w:val="0"/>
          <w:strike w:val="0"/>
          <w:color w:val="000000"/>
          <w:sz w:val="20"/>
          <w:u w:val="none"/>
        </w:rPr>
        <w:t>【2020年8月4日】アイコンデザイン変更</w:t>
      </w:r>
    </w:p>
    <w:p>
      <w:pPr>
        <w:pStyle w:val="MMTopic2"/>
        <w:numPr>
          <w:ilvl w:val="1"/>
          <w:numId w:val="1"/>
        </w:numPr>
      </w:pPr>
      <w:bookmarkStart w:id="0" w:name="Aksa61RMNkWVtGspHf5TRw=="/>
      <w:r>
        <w:rPr>
          <w:rFonts w:ascii="Meiryo" w:eastAsia="Meiryo" w:hAnsi="Meiryo" w:cs="Meiryo"/>
          <w:b w:val="0"/>
          <w:i w:val="0"/>
          <w:strike w:val="0"/>
          <w:color w:val="000000"/>
          <w:sz w:val="20"/>
          <w:u w:val="none"/>
        </w:rPr>
        <w:t>【2020年7月30日】2020年7月に収集精査した文献及び記事の追加</w:t>
      </w:r>
    </w:p>
    <w:p>
      <w:pPr>
        <w:numPr>
          <w:ilvl w:val="0"/>
          <w:numId w:val="0"/>
        </w:numPr>
        <w:ind w:left="1040"/>
      </w:pPr>
      <w:bookmarkEnd w:id="0"/>
    </w:p>
    <w:p>
      <w:pPr>
        <w:pStyle w:val="MMTopicInfo"/>
        <w:numPr>
          <w:ilvl w:val="0"/>
          <w:numId w:val="0"/>
        </w:numPr>
        <w:ind w:left="1148"/>
        <w:rPr>
          <w:vanish/>
          <w:specVanish/>
        </w:rPr>
      </w:pPr>
      <w:r>
        <w:t xml:space="preserve">リレーションシップ: </w:t>
      </w:r>
    </w:p>
    <w:p>
      <w:pPr>
        <w:pStyle w:val="MMRelationship"/>
        <w:ind w:left="1148"/>
        <w:rPr>
          <w:color w:val="auto"/>
          <w:u w:val="none"/>
        </w:rPr>
      </w:pPr>
      <w:r>
        <w:t xml:space="preserve">エクスポート先 </w:t>
      </w:r>
      <w:hyperlink w:anchor="jB060qnA/0Gw1eo50YGJew==" w:history="1">
        <w:r>
          <w:rPr>
            <w:color w:val="0000FF"/>
            <w:u w:val="single"/>
          </w:rPr>
          <w:t>参考文献等へのリンク</w:t>
        </w:r>
      </w:hyperlink>
      <w:r>
        <w:rPr>
          <w:color w:val="auto"/>
          <w:u w:val="none"/>
        </w:rPr>
        <w:t xml:space="preserve">; </w:t>
      </w:r>
    </w:p>
    <w:p>
      <w:pPr>
        <w:pStyle w:val="MMTopic2"/>
        <w:numPr>
          <w:ilvl w:val="1"/>
          <w:numId w:val="1"/>
        </w:numPr>
      </w:pPr>
      <w:bookmarkStart w:id="1" w:name="X9pFcC/uZk+/tDPNjltRtg=="/>
      <w:r>
        <w:rPr>
          <w:color w:val="000000"/>
        </w:rPr>
        <w:t>【2020年7月2～3日】2020年1月から6月までに収集精査した文献及び記事の追加</w:t>
      </w:r>
    </w:p>
    <w:p>
      <w:pPr>
        <w:numPr>
          <w:ilvl w:val="0"/>
          <w:numId w:val="0"/>
        </w:numPr>
        <w:ind w:left="1040"/>
      </w:pPr>
      <w:bookmarkEnd w:id="1"/>
    </w:p>
    <w:p>
      <w:pPr>
        <w:pStyle w:val="MMTopicInfo"/>
        <w:numPr>
          <w:ilvl w:val="0"/>
          <w:numId w:val="0"/>
        </w:numPr>
        <w:ind w:left="1148"/>
        <w:rPr>
          <w:vanish/>
          <w:specVanish/>
        </w:rPr>
      </w:pPr>
      <w:r>
        <w:t xml:space="preserve">リレーションシップ: </w:t>
      </w:r>
    </w:p>
    <w:p>
      <w:pPr>
        <w:pStyle w:val="MMRelationship"/>
        <w:ind w:left="1148"/>
        <w:rPr>
          <w:color w:val="auto"/>
          <w:u w:val="none"/>
        </w:rPr>
      </w:pPr>
      <w:r>
        <w:t xml:space="preserve">エクスポート先 </w:t>
      </w:r>
      <w:hyperlink w:anchor="E5J6274NoUeDBZI6wSkoVw==" w:history="1">
        <w:r>
          <w:rPr>
            <w:color w:val="0000FF"/>
            <w:u w:val="single"/>
          </w:rPr>
          <w:t>2020年2期追加分（本文ファイル取り込み済）</w:t>
        </w:r>
      </w:hyperlink>
      <w:r>
        <w:rPr>
          <w:color w:val="auto"/>
          <w:u w:val="none"/>
        </w:rPr>
        <w:t xml:space="preserve">; </w:t>
      </w:r>
    </w:p>
    <w:p>
      <w:pPr>
        <w:pStyle w:val="MMTopic2"/>
        <w:numPr>
          <w:ilvl w:val="1"/>
          <w:numId w:val="1"/>
        </w:numPr>
      </w:pPr>
      <w:r>
        <w:rPr>
          <w:rFonts w:ascii="Meiryo" w:eastAsia="Meiryo" w:hAnsi="Meiryo" w:cs="Meiryo"/>
          <w:b w:val="0"/>
          <w:i w:val="0"/>
          <w:strike w:val="0"/>
          <w:color w:val="000000"/>
          <w:sz w:val="20"/>
          <w:u w:val="none"/>
        </w:rPr>
        <w:t>【2020年6月15日】最新文献追加</w:t>
      </w:r>
    </w:p>
    <w:p>
      <w:pPr>
        <w:pStyle w:val="MMTopic2"/>
        <w:numPr>
          <w:ilvl w:val="1"/>
          <w:numId w:val="1"/>
        </w:numPr>
      </w:pPr>
      <w:r>
        <w:rPr>
          <w:rFonts w:ascii="Meiryo" w:eastAsia="Meiryo" w:hAnsi="Meiryo" w:cs="Meiryo"/>
          <w:b w:val="0"/>
          <w:i w:val="0"/>
          <w:strike w:val="0"/>
          <w:color w:val="000000"/>
          <w:sz w:val="20"/>
          <w:u w:val="none"/>
        </w:rPr>
        <w:t>【2020年6月8日】DAX95_知の共有化関連アーカイブ内インデックスに2019年1期から2018年1期までの調査資料をリストアップ</w:t>
      </w:r>
    </w:p>
    <w:p>
      <w:pPr>
        <w:pStyle w:val="MMTopic2"/>
        <w:numPr>
          <w:ilvl w:val="1"/>
          <w:numId w:val="1"/>
        </w:numPr>
      </w:pPr>
      <w:r>
        <w:rPr>
          <w:rFonts w:ascii="Meiryo" w:eastAsia="Meiryo" w:hAnsi="Meiryo" w:cs="Meiryo"/>
          <w:b w:val="0"/>
          <w:i w:val="0"/>
          <w:strike w:val="0"/>
          <w:color w:val="000000"/>
          <w:sz w:val="20"/>
          <w:u w:val="none"/>
        </w:rPr>
        <w:t>【2020年6月5日】Sec01-04_IT・サイバーセキュリティ関連各種施策等のインデックス及び内容要約、DAX95_知の共有化関連アーカイブ内インデックスに2019年2期までの調査資料を追加【検索用】</w:t>
      </w:r>
    </w:p>
    <w:p>
      <w:pPr>
        <w:pStyle w:val="MMTopic2"/>
        <w:numPr>
          <w:ilvl w:val="1"/>
          <w:numId w:val="1"/>
        </w:numPr>
      </w:pPr>
      <w:r>
        <w:rPr>
          <w:rFonts w:ascii="Meiryo" w:eastAsia="Meiryo" w:hAnsi="Meiryo" w:cs="Meiryo"/>
          <w:b w:val="0"/>
          <w:i w:val="0"/>
          <w:strike w:val="0"/>
          <w:color w:val="000000"/>
          <w:sz w:val="20"/>
          <w:u w:val="none"/>
        </w:rPr>
        <w:t>【2020年5月25日】Web、極意で参照する情報へのマーキング</w:t>
      </w:r>
    </w:p>
    <w:p>
      <w:pPr>
        <w:pStyle w:val="MMTopic2"/>
        <w:numPr>
          <w:ilvl w:val="1"/>
          <w:numId w:val="1"/>
        </w:numPr>
      </w:pPr>
      <w:r>
        <w:t>【2020年5月21日】資料タイトルの検索を容易にするために、Sec01-02-50～63、Sec01-04に登録された資料のインデックスを記載</w:t>
      </w:r>
    </w:p>
    <w:p>
      <w:pPr>
        <w:pStyle w:val="MMTopic2"/>
        <w:numPr>
          <w:ilvl w:val="1"/>
          <w:numId w:val="1"/>
        </w:numPr>
      </w:pPr>
      <w:r>
        <w:rPr>
          <w:rFonts w:ascii="Meiryo" w:eastAsia="Meiryo" w:hAnsi="Meiryo" w:cs="Meiryo"/>
          <w:b w:val="0"/>
          <w:i w:val="0"/>
          <w:strike w:val="0"/>
          <w:sz w:val="20"/>
          <w:u w:val="none"/>
        </w:rPr>
        <w:t>【2020年4月23日】Sec01-02をSec01-50へ移行し、今後分割する。Sec01-20はインデックスページとする。</w:t>
      </w:r>
    </w:p>
    <w:p>
      <w:pPr>
        <w:pStyle w:val="MMTopic1"/>
        <w:numPr>
          <w:ilvl w:val="0"/>
          <w:numId w:val="1"/>
        </w:numPr>
      </w:pPr>
      <w:r>
        <w:t>凡例</w:t>
      </w:r>
    </w:p>
    <w:p>
      <w:pPr>
        <w:pStyle w:val="MMTopic2"/>
        <w:numPr>
          <w:ilvl w:val="1"/>
          <w:numId w:val="1"/>
        </w:numPr>
        <w:rPr>
          <w:vanish/>
          <w:specVanish/>
        </w:rPr>
      </w:pPr>
      <w:r>
        <w:rPr>
          <w:rFonts w:ascii="Meiryo" w:eastAsia="Meiryo" w:hAnsi="Meiryo" w:cs="Meiryo"/>
          <w:b w:val="0"/>
          <w:i w:val="0"/>
          <w:strike w:val="0"/>
          <w:color w:val="000000"/>
          <w:sz w:val="20"/>
          <w:u w:val="none"/>
        </w:rPr>
        <w:t>内容要約を作成済の文献</w:t>
      </w:r>
    </w:p>
    <w:p>
      <w:pPr>
        <w:pStyle w:val="MMTopicInfo"/>
        <w:ind w:left="1040"/>
        <w:rPr>
          <w:vanish/>
          <w:specVanish/>
        </w:rPr>
      </w:pPr>
      <w:r>
        <w:t xml:space="preserve"> </w:t>
      </w:r>
    </w:p>
    <w:p>
      <w:pPr>
        <w:pStyle w:val="MMIcon"/>
        <w:ind w:left="1040"/>
      </w:pPr>
      <w:r>
        <w:rPr>
          <w:rFonts w:ascii="Meiryo" w:eastAsia="Meiryo" w:hAnsi="Meiryo" w:cs="Meiryo"/>
          <w:b w:val="0"/>
          <w:i w:val="0"/>
          <w:iCs w:val="0"/>
          <w:caps w:val="0"/>
          <w:strike w:val="0"/>
          <w:dstrike w:val="0"/>
          <w:color w:val="auto"/>
          <w:sz w:val="22"/>
          <w:u w:val="none"/>
        </w:rPr>
        <w:drawing>
          <wp:inline>
            <wp:extent cx="139700" cy="1397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2"/>
        <w:numPr>
          <w:ilvl w:val="1"/>
          <w:numId w:val="1"/>
        </w:numPr>
        <w:rPr>
          <w:vanish/>
          <w:specVanish/>
        </w:rPr>
      </w:pPr>
      <w:r>
        <w:t>内容要約を整理する予定の文献</w:t>
      </w:r>
    </w:p>
    <w:p>
      <w:pPr>
        <w:pStyle w:val="MMTopicInfo"/>
        <w:ind w:left="1040"/>
        <w:rPr>
          <w:vanish/>
          <w:specVanish/>
        </w:rPr>
      </w:pPr>
      <w:r>
        <w:t xml:space="preserve"> </w:t>
      </w:r>
    </w:p>
    <w:p>
      <w:pPr>
        <w:pStyle w:val="MMIcon"/>
        <w:ind w:left="1040"/>
      </w:pPr>
      <w:r>
        <w:rPr>
          <w:rFonts w:ascii="Meiryo" w:eastAsia="Meiryo" w:hAnsi="Meiryo" w:cs="Meiryo"/>
          <w:b w:val="0"/>
          <w:i w:val="0"/>
          <w:iCs w:val="0"/>
          <w:caps w:val="0"/>
          <w:strike w:val="0"/>
          <w:dstrike w:val="0"/>
          <w:color w:val="auto"/>
          <w:sz w:val="22"/>
          <w:u w:val="none"/>
        </w:rPr>
        <w:drawing>
          <wp:inline>
            <wp:extent cx="139700" cy="1397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2"/>
        <w:numPr>
          <w:ilvl w:val="1"/>
          <w:numId w:val="1"/>
        </w:numPr>
        <w:rPr>
          <w:vanish/>
          <w:specVanish/>
        </w:rPr>
      </w:pPr>
      <w:r>
        <w:t>内容要約を未作成の文献</w:t>
      </w:r>
    </w:p>
    <w:p>
      <w:pPr>
        <w:pStyle w:val="MMTopicInfo"/>
        <w:ind w:left="1040"/>
        <w:rPr>
          <w:vanish/>
          <w:specVanish/>
        </w:rPr>
      </w:pPr>
      <w:r>
        <w:t xml:space="preserve"> </w:t>
      </w:r>
    </w:p>
    <w:p>
      <w:pPr>
        <w:pStyle w:val="MMIcon"/>
        <w:ind w:left="1040"/>
      </w:pPr>
      <w:r>
        <w:rPr>
          <w:rFonts w:ascii="Meiryo" w:eastAsia="Meiryo" w:hAnsi="Meiryo" w:cs="Meiryo"/>
          <w:b w:val="0"/>
          <w:i w:val="0"/>
          <w:iCs w:val="0"/>
          <w:caps w:val="0"/>
          <w:strike w:val="0"/>
          <w:dstrike w:val="0"/>
          <w:color w:val="auto"/>
          <w:sz w:val="22"/>
          <w:u w:val="none"/>
        </w:rPr>
        <w:drawing>
          <wp:inline>
            <wp:extent cx="139700" cy="1397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2"/>
        <w:numPr>
          <w:ilvl w:val="1"/>
          <w:numId w:val="1"/>
        </w:numPr>
        <w:rPr>
          <w:vanish/>
          <w:specVanish/>
        </w:rPr>
      </w:pPr>
      <w:r>
        <w:t>詳細編への反映待ちの文献</w:t>
      </w:r>
    </w:p>
    <w:p>
      <w:pPr>
        <w:pStyle w:val="MMTopicInfo"/>
        <w:ind w:left="1040"/>
        <w:rPr>
          <w:vanish/>
          <w:specVanish/>
        </w:rPr>
      </w:pPr>
      <w:r>
        <w:t xml:space="preserve"> </w:t>
      </w:r>
    </w:p>
    <w:p>
      <w:pPr>
        <w:pStyle w:val="MMIcon"/>
        <w:ind w:left="1040"/>
      </w:pPr>
      <w:r>
        <w:rPr>
          <w:rFonts w:ascii="Meiryo" w:eastAsia="Meiryo" w:hAnsi="Meiryo" w:cs="Meiryo"/>
          <w:b w:val="0"/>
          <w:i w:val="0"/>
          <w:iCs w:val="0"/>
          <w:caps w:val="0"/>
          <w:strike w:val="0"/>
          <w:dstrike w:val="0"/>
          <w:color w:val="auto"/>
          <w:sz w:val="22"/>
          <w:u w:val="none"/>
        </w:rPr>
        <w:drawing>
          <wp:inline>
            <wp:extent cx="139700" cy="1397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8"/>
                    <a:stretch>
                      <a:fillRect/>
                    </a:stretch>
                  </pic:blipFill>
                  <pic:spPr>
                    <a:xfrm>
                      <a:off x="0" y="0"/>
                      <a:ext cx="139700" cy="139700"/>
                    </a:xfrm>
                    <a:prstGeom prst="rect">
                      <a:avLst/>
                    </a:prstGeom>
                  </pic:spPr>
                </pic:pic>
              </a:graphicData>
            </a:graphic>
          </wp:inline>
        </w:drawing>
      </w:r>
    </w:p>
    <w:p>
      <w:pPr>
        <w:pStyle w:val="MMTopic1"/>
        <w:numPr>
          <w:ilvl w:val="0"/>
          <w:numId w:val="1"/>
        </w:numPr>
      </w:pPr>
      <w:r>
        <w:rPr>
          <w:b/>
          <w:color w:val="E65251"/>
          <w:sz w:val="28"/>
        </w:rPr>
        <w:t>Sec01-02-50_サイバーセキュリティ関連_各種ガイドブックの内容要約</w:t>
      </w:r>
    </w:p>
    <w:p>
      <w:pPr>
        <w:numPr>
          <w:ilvl w:val="0"/>
          <w:numId w:val="0"/>
        </w:numPr>
        <w:ind w:left="520"/>
      </w:pPr>
    </w:p>
    <w:p>
      <w:pPr>
        <w:pStyle w:val="MMTopicInfo"/>
        <w:numPr>
          <w:ilvl w:val="0"/>
          <w:numId w:val="0"/>
        </w:numPr>
        <w:ind w:left="628"/>
        <w:rPr>
          <w:vanish/>
          <w:specVanish/>
        </w:rPr>
      </w:pPr>
      <w:r>
        <w:t xml:space="preserve">参照: </w:t>
      </w:r>
    </w:p>
    <w:p>
      <w:pPr>
        <w:pStyle w:val="MMHyperlink"/>
        <w:ind w:left="628"/>
        <w:rPr>
          <w:color w:val="auto"/>
          <w:u w:val="none"/>
        </w:rPr>
      </w:pPr>
      <w:hyperlink r:id="rId9" w:history="1">
        <w:r>
          <w:rPr>
            <w:color w:val="0000FF"/>
            <w:u w:val="single"/>
          </w:rPr>
          <w:t>Page not found &amp;middot; GitHub Pages</w:t>
        </w:r>
      </w:hyperlink>
      <w:r>
        <w:rPr>
          <w:color w:val="auto"/>
          <w:u w:val="none"/>
        </w:rPr>
        <w:t xml:space="preserve">; </w:t>
      </w:r>
    </w:p>
    <w:p>
      <w:pPr>
        <w:pStyle w:val="MMTopic2"/>
        <w:numPr>
          <w:ilvl w:val="1"/>
          <w:numId w:val="1"/>
        </w:numPr>
      </w:pPr>
      <w:r>
        <w:rPr>
          <w:rFonts w:ascii="Meiryo" w:eastAsia="Meiryo" w:hAnsi="Meiryo" w:cs="Meiryo"/>
          <w:b/>
          <w:i w:val="0"/>
          <w:strike w:val="0"/>
          <w:color w:val="0303FF"/>
          <w:sz w:val="24"/>
          <w:u w:val="none"/>
        </w:rPr>
        <w:t>Sec01-02-52_各種ガイドブックの内容要約_啓発情報提供サイト</w:t>
      </w:r>
    </w:p>
    <w:p>
      <w:pPr>
        <w:numPr>
          <w:ilvl w:val="0"/>
          <w:numId w:val="0"/>
        </w:numPr>
        <w:ind w:left="1040"/>
      </w:pPr>
    </w:p>
    <w:p>
      <w:pPr>
        <w:pStyle w:val="MMTopicInfo"/>
        <w:numPr>
          <w:ilvl w:val="0"/>
          <w:numId w:val="0"/>
        </w:numPr>
        <w:ind w:left="1148"/>
        <w:rPr>
          <w:vanish/>
          <w:specVanish/>
        </w:rPr>
      </w:pPr>
      <w:r>
        <w:t xml:space="preserve">参照: </w:t>
      </w:r>
    </w:p>
    <w:p>
      <w:pPr>
        <w:pStyle w:val="MMHyperlink"/>
        <w:ind w:left="1148"/>
        <w:rPr>
          <w:color w:val="auto"/>
          <w:u w:val="none"/>
        </w:rPr>
      </w:pPr>
      <w:hyperlink r:id="rId10" w:history="1">
        <w:r>
          <w:rPr>
            <w:color w:val="0000FF"/>
            <w:u w:val="single"/>
          </w:rPr>
          <w:t>https://bluemoon55.github.io/Sharing_Knowledge3/MindManager3/Sec01-02-52.html</w:t>
        </w:r>
      </w:hyperlink>
      <w:r>
        <w:rPr>
          <w:color w:val="auto"/>
          <w:u w:val="none"/>
        </w:rPr>
        <w:t xml:space="preserve">; </w:t>
      </w:r>
    </w:p>
    <w:p>
      <w:pPr>
        <w:ind w:left="1040"/>
      </w:pPr>
    </w:p>
    <w:p>
      <w:pPr>
        <w:pStyle w:val="MMTopic3"/>
        <w:numPr>
          <w:ilvl w:val="2"/>
          <w:numId w:val="1"/>
        </w:numPr>
      </w:pPr>
      <w:r>
        <w:t>詳細ページ</w:t>
      </w:r>
    </w:p>
    <w:p>
      <w:pPr>
        <w:pStyle w:val="MMTopic4"/>
        <w:numPr>
          <w:ilvl w:val="3"/>
          <w:numId w:val="1"/>
        </w:numPr>
        <w:rPr>
          <w:vanish/>
          <w:specVanish/>
        </w:rPr>
      </w:pPr>
      <w:r>
        <w:t>https://bluemoon55.github.io/Sharing_Knowledge3/MindManager3/Sec01-02-52.html</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11"/>
                    <a:stretch>
                      <a:fillRect/>
                    </a:stretch>
                  </pic:blipFill>
                  <pic:spPr>
                    <a:xfrm>
                      <a:off x="0" y="0"/>
                      <a:ext cx="139700" cy="139700"/>
                    </a:xfrm>
                    <a:prstGeom prst="rect">
                      <a:avLst/>
                    </a:prstGeom>
                  </pic:spPr>
                </pic:pic>
              </a:graphicData>
            </a:graphic>
          </wp:inline>
        </w:drawing>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10" w:history="1">
        <w:r>
          <w:rPr>
            <w:color w:val="0000FF"/>
            <w:u w:val="single"/>
          </w:rPr>
          <w:t>https://bluemoon55.github.io/Sharing_Knowledge3/MindManager3/Sec01-02-52.html</w:t>
        </w:r>
      </w:hyperlink>
      <w:r>
        <w:rPr>
          <w:color w:val="auto"/>
          <w:u w:val="none"/>
        </w:rPr>
        <w:t xml:space="preserve">; </w:t>
      </w:r>
    </w:p>
    <w:p>
      <w:pPr>
        <w:ind w:left="1520"/>
      </w:pPr>
    </w:p>
    <w:p>
      <w:pPr>
        <w:pStyle w:val="MMTopic3"/>
        <w:numPr>
          <w:ilvl w:val="2"/>
          <w:numId w:val="1"/>
        </w:numPr>
        <w:rPr>
          <w:vanish/>
          <w:specVanish/>
        </w:rPr>
      </w:pPr>
      <w:r>
        <w:rPr>
          <w:rFonts w:ascii="Meiryo" w:eastAsia="Meiryo" w:hAnsi="Meiryo" w:cs="Meiryo"/>
          <w:b w:val="0"/>
          <w:i w:val="0"/>
          <w:strike w:val="0"/>
          <w:color w:val="000000"/>
          <w:sz w:val="20"/>
          <w:u w:val="none"/>
        </w:rPr>
        <w:t>中小企業サイバーセキュリティ対策の極意ポータルサイト【東京都】</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numPr>
          <w:ilvl w:val="0"/>
          <w:numId w:val="0"/>
        </w:numPr>
        <w:ind w:left="1560"/>
      </w:pPr>
    </w:p>
    <w:p>
      <w:pPr>
        <w:pStyle w:val="MMTopicInfo"/>
        <w:numPr>
          <w:ilvl w:val="0"/>
          <w:numId w:val="0"/>
        </w:numPr>
        <w:ind w:left="1668"/>
        <w:rPr>
          <w:vanish/>
          <w:specVanish/>
        </w:rPr>
      </w:pPr>
      <w:r>
        <w:t xml:space="preserve">参照: </w:t>
      </w:r>
    </w:p>
    <w:p>
      <w:pPr>
        <w:pStyle w:val="MMHyperlink"/>
        <w:ind w:left="1668"/>
        <w:rPr>
          <w:color w:val="auto"/>
          <w:u w:val="none"/>
        </w:rPr>
      </w:pPr>
      <w:hyperlink r:id="rId12" w:history="1">
        <w:r>
          <w:rPr>
            <w:color w:val="0000FF"/>
            <w:u w:val="single"/>
          </w:rPr>
          <w:t>トップページ</w:t>
        </w:r>
      </w:hyperlink>
      <w:r>
        <w:rPr>
          <w:color w:val="auto"/>
          <w:u w:val="none"/>
        </w:rPr>
        <w:t xml:space="preserve">; </w:t>
      </w:r>
    </w:p>
    <w:p>
      <w:pPr>
        <w:ind w:left="1560"/>
      </w:pPr>
    </w:p>
    <w:p>
      <w:pPr>
        <w:pStyle w:val="MMTopic3"/>
        <w:numPr>
          <w:ilvl w:val="2"/>
          <w:numId w:val="1"/>
        </w:numPr>
        <w:rPr>
          <w:vanish/>
          <w:specVanish/>
        </w:rPr>
      </w:pPr>
      <w:r>
        <w:rPr>
          <w:rFonts w:ascii="Meiryo" w:eastAsia="Meiryo" w:hAnsi="Meiryo" w:cs="Meiryo"/>
          <w:b w:val="0"/>
          <w:i w:val="0"/>
          <w:strike w:val="0"/>
          <w:color w:val="000000"/>
          <w:sz w:val="20"/>
          <w:u w:val="none"/>
        </w:rPr>
        <w:t>ここからセキュリティ！情報セキュリティ・ポータルサイト【IPA】</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rPr>
          <w:rFonts w:ascii="Meiryo" w:eastAsia="Meiryo" w:hAnsi="Meiryo" w:cs="Meiryo"/>
          <w:b w:val="0"/>
          <w:i w:val="0"/>
          <w:strike w:val="0"/>
          <w:color w:val="000000"/>
          <w:sz w:val="20"/>
          <w:u w:val="none"/>
        </w:rPr>
        <w:t>みんなでしっかりサイバーセキュリティ【NISC】</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rPr>
          <w:rFonts w:ascii="Meiryo" w:eastAsia="Meiryo" w:hAnsi="Meiryo" w:cs="Meiryo"/>
          <w:b w:val="0"/>
          <w:i w:val="0"/>
          <w:strike w:val="0"/>
          <w:color w:val="000000"/>
          <w:sz w:val="20"/>
          <w:u w:val="none"/>
        </w:rPr>
        <w:t>基礎知識｜国民のための情報セキュリティサイト【総務省】</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rPr>
          <w:rFonts w:ascii="Meiryo" w:eastAsia="Meiryo" w:hAnsi="Meiryo" w:cs="Meiryo"/>
          <w:b w:val="0"/>
          <w:i w:val="0"/>
          <w:strike w:val="0"/>
          <w:color w:val="000000"/>
          <w:sz w:val="20"/>
          <w:u w:val="none"/>
        </w:rPr>
        <w:t>一般利用者の対策｜国民のための情報セキュリティサイト【総務省】</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rPr>
          <w:rFonts w:ascii="Meiryo" w:eastAsia="Meiryo" w:hAnsi="Meiryo" w:cs="Meiryo"/>
          <w:b w:val="0"/>
          <w:i w:val="0"/>
          <w:strike w:val="0"/>
          <w:color w:val="000000"/>
          <w:sz w:val="20"/>
          <w:u w:val="none"/>
        </w:rPr>
        <w:t>企業・組織の対策｜国民のための情報セキュリティサイト【総務省】</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rPr>
          <w:rFonts w:ascii="Meiryo" w:eastAsia="Meiryo" w:hAnsi="Meiryo" w:cs="Meiryo"/>
          <w:b w:val="0"/>
          <w:i w:val="0"/>
          <w:strike w:val="0"/>
          <w:color w:val="000000"/>
          <w:sz w:val="20"/>
          <w:u w:val="none"/>
        </w:rPr>
        <w:t>@police－被害事例と対処法【警察庁】</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2"/>
        <w:numPr>
          <w:ilvl w:val="1"/>
          <w:numId w:val="1"/>
        </w:numPr>
      </w:pPr>
      <w:r>
        <w:rPr>
          <w:rFonts w:ascii="Meiryo" w:eastAsia="Meiryo" w:hAnsi="Meiryo" w:cs="Meiryo"/>
          <w:b/>
          <w:i w:val="0"/>
          <w:strike w:val="0"/>
          <w:color w:val="0303FF"/>
          <w:sz w:val="24"/>
          <w:u w:val="none"/>
        </w:rPr>
        <w:t>Sec01-02-53_各種ガイドブックの内容要約_一般ユーザ向け【零細企業を含む】</w:t>
      </w:r>
    </w:p>
    <w:p>
      <w:pPr>
        <w:numPr>
          <w:ilvl w:val="0"/>
          <w:numId w:val="0"/>
        </w:numPr>
        <w:ind w:left="1040"/>
      </w:pPr>
    </w:p>
    <w:p>
      <w:pPr>
        <w:pStyle w:val="MMTopicInfo"/>
        <w:numPr>
          <w:ilvl w:val="0"/>
          <w:numId w:val="0"/>
        </w:numPr>
        <w:ind w:left="1148"/>
        <w:rPr>
          <w:vanish/>
          <w:specVanish/>
        </w:rPr>
      </w:pPr>
      <w:r>
        <w:t xml:space="preserve">参照: </w:t>
      </w:r>
    </w:p>
    <w:p>
      <w:pPr>
        <w:pStyle w:val="MMHyperlink"/>
        <w:ind w:left="1148"/>
        <w:rPr>
          <w:color w:val="auto"/>
          <w:u w:val="none"/>
        </w:rPr>
      </w:pPr>
      <w:hyperlink r:id="rId13" w:history="1">
        <w:r>
          <w:rPr>
            <w:color w:val="0000FF"/>
            <w:u w:val="single"/>
          </w:rPr>
          <w:t>https://bluemoon55.github.io/Sharing_Knowledge3/MindManager3/Sec01-02-53.html</w:t>
        </w:r>
      </w:hyperlink>
      <w:r>
        <w:rPr>
          <w:color w:val="auto"/>
          <w:u w:val="none"/>
        </w:rPr>
        <w:t xml:space="preserve">; </w:t>
      </w:r>
    </w:p>
    <w:p>
      <w:pPr>
        <w:ind w:left="1040"/>
      </w:pPr>
    </w:p>
    <w:p>
      <w:pPr>
        <w:pStyle w:val="MMTopic3"/>
        <w:numPr>
          <w:ilvl w:val="2"/>
          <w:numId w:val="1"/>
        </w:numPr>
      </w:pPr>
      <w:r>
        <w:t>詳細ページ</w:t>
      </w:r>
    </w:p>
    <w:p>
      <w:pPr>
        <w:pStyle w:val="MMTopic4"/>
        <w:numPr>
          <w:ilvl w:val="3"/>
          <w:numId w:val="1"/>
        </w:numPr>
        <w:rPr>
          <w:vanish/>
          <w:specVanish/>
        </w:rPr>
      </w:pPr>
      <w:r>
        <w:t>https://bluemoon55.github.io/Sharing_Knowledge3/MindManager3/Sec01-02-53.html</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xmlns:r="http://schemas.openxmlformats.org/officeDocument/2006/relationships" r:embed="rId11"/>
                    <a:stretch>
                      <a:fillRect/>
                    </a:stretch>
                  </pic:blipFill>
                  <pic:spPr>
                    <a:xfrm>
                      <a:off x="0" y="0"/>
                      <a:ext cx="139700" cy="139700"/>
                    </a:xfrm>
                    <a:prstGeom prst="rect">
                      <a:avLst/>
                    </a:prstGeom>
                  </pic:spPr>
                </pic:pic>
              </a:graphicData>
            </a:graphic>
          </wp:inline>
        </w:drawing>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13" w:history="1">
        <w:r>
          <w:rPr>
            <w:color w:val="0000FF"/>
            <w:u w:val="single"/>
          </w:rPr>
          <w:t>https://bluemoon55.github.io/Sharing_Knowledge3/MindManager3/Sec01-02-53.html</w:t>
        </w:r>
      </w:hyperlink>
      <w:r>
        <w:rPr>
          <w:color w:val="auto"/>
          <w:u w:val="none"/>
        </w:rPr>
        <w:t xml:space="preserve">; </w:t>
      </w:r>
    </w:p>
    <w:p>
      <w:pPr>
        <w:ind w:left="1520"/>
      </w:pPr>
    </w:p>
    <w:p>
      <w:pPr>
        <w:pStyle w:val="MMTopic3"/>
        <w:numPr>
          <w:ilvl w:val="2"/>
          <w:numId w:val="1"/>
        </w:numPr>
        <w:rPr>
          <w:vanish/>
          <w:specVanish/>
        </w:rPr>
      </w:pPr>
      <w:r>
        <w:rPr>
          <w:rFonts w:ascii="Meiryo" w:eastAsia="Meiryo" w:hAnsi="Meiryo" w:cs="Meiryo"/>
          <w:b w:val="0"/>
          <w:i w:val="0"/>
          <w:strike w:val="0"/>
          <w:color w:val="000000"/>
          <w:sz w:val="20"/>
          <w:u w:val="none"/>
        </w:rPr>
        <w:t>インターネットを安全に利用するための情報セキュリティ対策９か条 【NISC・IPA】</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rPr>
          <w:rFonts w:ascii="Meiryo" w:eastAsia="Meiryo" w:hAnsi="Meiryo" w:cs="Meiryo"/>
          <w:b w:val="0"/>
          <w:i w:val="0"/>
          <w:strike w:val="0"/>
          <w:color w:val="000000"/>
          <w:sz w:val="20"/>
          <w:u w:val="none"/>
        </w:rPr>
        <w:t>ネットの危険からお子様を守るために、  保護者ができる3つのポイント 【2017年4月6日政府広報】</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rPr>
          <w:rFonts w:ascii="Meiryo" w:eastAsia="Meiryo" w:hAnsi="Meiryo" w:cs="Meiryo"/>
          <w:b w:val="0"/>
          <w:i w:val="0"/>
          <w:strike w:val="0"/>
          <w:color w:val="000000"/>
          <w:sz w:val="20"/>
          <w:u w:val="none"/>
        </w:rPr>
        <w:t>ネットワークビギナーのための情報セキュリティハンドブックVer.2.11（小冊子） 【2017年02月08日NISC】</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rPr>
          <w:rFonts w:ascii="Meiryo" w:eastAsia="Meiryo" w:hAnsi="Meiryo" w:cs="Meiryo"/>
          <w:b w:val="0"/>
          <w:i w:val="0"/>
          <w:strike w:val="0"/>
          <w:color w:val="000000"/>
          <w:sz w:val="20"/>
          <w:u w:val="none"/>
        </w:rPr>
        <w:t>マンガで学ぶサイバーセキュリティ【NISC】【初心者向け】</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rPr>
          <w:rFonts w:ascii="Meiryo" w:eastAsia="Meiryo" w:hAnsi="Meiryo" w:cs="Meiryo"/>
          <w:b w:val="0"/>
          <w:i w:val="0"/>
          <w:strike w:val="0"/>
          <w:color w:val="000000"/>
          <w:sz w:val="20"/>
          <w:u w:val="none"/>
        </w:rPr>
        <w:t>IPA 対策のしおり【IPA】</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rPr>
          <w:rFonts w:ascii="Meiryo" w:eastAsia="Meiryo" w:hAnsi="Meiryo" w:cs="Meiryo"/>
          <w:b w:val="0"/>
          <w:i w:val="0"/>
          <w:strike w:val="0"/>
          <w:color w:val="000000"/>
          <w:sz w:val="20"/>
          <w:u w:val="none"/>
        </w:rPr>
        <w:t>「やられたかな？その前に」【2015年10月14日 ISOG-J】</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8"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rPr>
          <w:rFonts w:ascii="Meiryo" w:eastAsia="Meiryo" w:hAnsi="Meiryo" w:cs="Meiryo"/>
          <w:b w:val="0"/>
          <w:i w:val="0"/>
          <w:strike w:val="0"/>
          <w:color w:val="000000"/>
          <w:sz w:val="20"/>
          <w:u w:val="none"/>
        </w:rPr>
        <w:t>2017年度版「撃退！迷惑メール」迷惑メール対策BOOK【迷惑メール相談センター】</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0"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2"/>
        <w:numPr>
          <w:ilvl w:val="1"/>
          <w:numId w:val="1"/>
        </w:numPr>
      </w:pPr>
      <w:r>
        <w:rPr>
          <w:rFonts w:ascii="Meiryo" w:eastAsia="Meiryo" w:hAnsi="Meiryo" w:cs="Meiryo"/>
          <w:b/>
          <w:i w:val="0"/>
          <w:strike w:val="0"/>
          <w:color w:val="0303FF"/>
          <w:sz w:val="24"/>
          <w:u w:val="none"/>
        </w:rPr>
        <w:t>Sec01-02-54_各種ガイドブックの内容要約_一般企業向け【特に中小企業】</w:t>
      </w:r>
    </w:p>
    <w:p>
      <w:pPr>
        <w:numPr>
          <w:ilvl w:val="0"/>
          <w:numId w:val="0"/>
        </w:numPr>
        <w:ind w:left="1040"/>
      </w:pPr>
    </w:p>
    <w:p>
      <w:pPr>
        <w:pStyle w:val="MMTopicInfo"/>
        <w:numPr>
          <w:ilvl w:val="0"/>
          <w:numId w:val="0"/>
        </w:numPr>
        <w:ind w:left="1148"/>
        <w:rPr>
          <w:vanish/>
          <w:specVanish/>
        </w:rPr>
      </w:pPr>
      <w:r>
        <w:t xml:space="preserve">参照: </w:t>
      </w:r>
    </w:p>
    <w:p>
      <w:pPr>
        <w:pStyle w:val="MMHyperlink"/>
        <w:ind w:left="1148"/>
        <w:rPr>
          <w:color w:val="auto"/>
          <w:u w:val="none"/>
        </w:rPr>
      </w:pPr>
      <w:hyperlink r:id="rId14" w:history="1">
        <w:r>
          <w:rPr>
            <w:color w:val="0000FF"/>
            <w:u w:val="single"/>
          </w:rPr>
          <w:t>https://bluemoon55.github.io/Sharing_Knowledge3/MindManager3/Sec01-02-54.html</w:t>
        </w:r>
      </w:hyperlink>
      <w:r>
        <w:rPr>
          <w:color w:val="auto"/>
          <w:u w:val="none"/>
        </w:rPr>
        <w:t xml:space="preserve">; </w:t>
      </w:r>
    </w:p>
    <w:p>
      <w:pPr>
        <w:ind w:left="1040"/>
      </w:pPr>
    </w:p>
    <w:p>
      <w:pPr>
        <w:pStyle w:val="MMTopic3"/>
        <w:numPr>
          <w:ilvl w:val="2"/>
          <w:numId w:val="1"/>
        </w:numPr>
      </w:pPr>
      <w:r>
        <w:t>詳細ページ</w:t>
      </w:r>
    </w:p>
    <w:p>
      <w:pPr>
        <w:pStyle w:val="MMTopic4"/>
        <w:numPr>
          <w:ilvl w:val="3"/>
          <w:numId w:val="1"/>
        </w:numPr>
        <w:rPr>
          <w:vanish/>
          <w:specVanish/>
        </w:rPr>
      </w:pPr>
      <w:r>
        <w:t>https://bluemoon55.github.io/Sharing_Knowledge3/MindManager3/Sec01-02-54.html</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2" name=""/>
                    <pic:cNvPicPr>
                      <a:picLocks noChangeAspect="1"/>
                    </pic:cNvPicPr>
                  </pic:nvPicPr>
                  <pic:blipFill>
                    <a:blip xmlns:r="http://schemas.openxmlformats.org/officeDocument/2006/relationships" r:embed="rId11"/>
                    <a:stretch>
                      <a:fillRect/>
                    </a:stretch>
                  </pic:blipFill>
                  <pic:spPr>
                    <a:xfrm>
                      <a:off x="0" y="0"/>
                      <a:ext cx="139700" cy="139700"/>
                    </a:xfrm>
                    <a:prstGeom prst="rect">
                      <a:avLst/>
                    </a:prstGeom>
                  </pic:spPr>
                </pic:pic>
              </a:graphicData>
            </a:graphic>
          </wp:inline>
        </w:drawing>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14" w:history="1">
        <w:r>
          <w:rPr>
            <w:color w:val="0000FF"/>
            <w:u w:val="single"/>
          </w:rPr>
          <w:t>https://bluemoon55.github.io/Sharing_Knowledge3/MindManager3/Sec01-02-54.html</w:t>
        </w:r>
      </w:hyperlink>
      <w:r>
        <w:rPr>
          <w:color w:val="auto"/>
          <w:u w:val="none"/>
        </w:rPr>
        <w:t xml:space="preserve">; </w:t>
      </w:r>
    </w:p>
    <w:p>
      <w:pPr>
        <w:ind w:left="1520"/>
      </w:pPr>
    </w:p>
    <w:p>
      <w:pPr>
        <w:pStyle w:val="MMTopic3"/>
        <w:numPr>
          <w:ilvl w:val="2"/>
          <w:numId w:val="1"/>
        </w:numPr>
      </w:pPr>
      <w:r>
        <w:rPr>
          <w:rFonts w:ascii="Meiryo" w:eastAsia="Meiryo" w:hAnsi="Meiryo" w:cs="Meiryo"/>
          <w:b w:val="0"/>
          <w:i w:val="0"/>
          <w:strike w:val="0"/>
          <w:color w:val="000000"/>
          <w:sz w:val="20"/>
          <w:u w:val="none"/>
        </w:rPr>
        <w:t>「Bib10-08「知の共有化」に関連した国等の政策の要約」を参照</w:t>
      </w:r>
    </w:p>
    <w:p>
      <w:pPr>
        <w:pStyle w:val="MMTopic3"/>
        <w:numPr>
          <w:ilvl w:val="2"/>
          <w:numId w:val="1"/>
        </w:numPr>
        <w:rPr>
          <w:vanish/>
          <w:specVanish/>
        </w:rPr>
      </w:pPr>
      <w:r>
        <w:rPr>
          <w:rFonts w:ascii="Meiryo" w:eastAsia="Meiryo" w:hAnsi="Meiryo" w:cs="Meiryo"/>
          <w:b w:val="0"/>
          <w:i w:val="0"/>
          <w:strike w:val="0"/>
          <w:color w:val="000000"/>
          <w:sz w:val="20"/>
          <w:u w:val="none"/>
        </w:rPr>
        <w:t>「第四次産業革命を視野に入れた知財システムの在り方に関する検討会」の報告書の中小企業部分抜粋</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4"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rPr>
          <w:rFonts w:ascii="Meiryo" w:eastAsia="Meiryo" w:hAnsi="Meiryo" w:cs="Meiryo"/>
          <w:b w:val="0"/>
          <w:i w:val="0"/>
          <w:strike w:val="0"/>
          <w:color w:val="000000"/>
          <w:sz w:val="20"/>
          <w:u w:val="none"/>
        </w:rPr>
        <w:t>中小企業向け「はじめての個人情報保護法」～シンプルレッスン～【2017年6月個人情報保護委員会】</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rPr>
          <w:rFonts w:ascii="Meiryo" w:eastAsia="Meiryo" w:hAnsi="Meiryo" w:cs="Meiryo"/>
          <w:b w:val="0"/>
          <w:i w:val="0"/>
          <w:strike w:val="0"/>
          <w:color w:val="000000"/>
          <w:sz w:val="20"/>
          <w:u w:val="none"/>
        </w:rPr>
        <w:t>Sec01-02-20 中小企業の情報セキュリティ対策ガイドライン（第2.1版）⇒独立文書化</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8"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rPr>
          <w:rFonts w:ascii="Meiryo" w:eastAsia="Meiryo" w:hAnsi="Meiryo" w:cs="Meiryo"/>
          <w:b w:val="0"/>
          <w:i w:val="0"/>
          <w:strike w:val="0"/>
          <w:color w:val="000000"/>
          <w:sz w:val="20"/>
          <w:u w:val="none"/>
        </w:rPr>
        <w:t>SECURITY ACTION【2017年4月IPA】</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0"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rPr>
          <w:rFonts w:ascii="Meiryo" w:eastAsia="Meiryo" w:hAnsi="Meiryo" w:cs="Meiryo"/>
          <w:b w:val="0"/>
          <w:i w:val="0"/>
          <w:strike w:val="0"/>
          <w:color w:val="000000"/>
          <w:sz w:val="20"/>
          <w:u w:val="none"/>
        </w:rPr>
        <w:t>中小企業における組織的な情報セキュリティ対策ガイドラインチェック項目【2012年9月3日IPA】</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2"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rPr>
          <w:rFonts w:ascii="Meiryo" w:eastAsia="Meiryo" w:hAnsi="Meiryo" w:cs="Meiryo"/>
          <w:b w:val="0"/>
          <w:i w:val="0"/>
          <w:strike w:val="0"/>
          <w:color w:val="000000"/>
          <w:sz w:val="20"/>
          <w:u w:val="none"/>
        </w:rPr>
        <w:t>中小企業における組織的な情報セキュリティ対策ガイドライン事例集【2012年9月3日IPA】</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4"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rPr>
          <w:rFonts w:ascii="Meiryo" w:eastAsia="Meiryo" w:hAnsi="Meiryo" w:cs="Meiryo"/>
          <w:b w:val="0"/>
          <w:i w:val="0"/>
          <w:strike w:val="0"/>
          <w:color w:val="000000"/>
          <w:sz w:val="20"/>
          <w:u w:val="none"/>
        </w:rPr>
        <w:t>中小企業における情報セキュリティの普及促進に関する共同宣言</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6"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rPr>
          <w:rFonts w:ascii="Meiryo" w:eastAsia="Meiryo" w:hAnsi="Meiryo" w:cs="Meiryo"/>
          <w:b w:val="0"/>
          <w:i w:val="0"/>
          <w:strike w:val="0"/>
          <w:color w:val="000000"/>
          <w:sz w:val="20"/>
          <w:u w:val="none"/>
        </w:rPr>
        <w:t>特定個人情報の適正な取扱いに関するガイドラン （事業者編）（個人情報保護委員会）</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rPr>
          <w:rFonts w:ascii="Meiryo" w:eastAsia="Meiryo" w:hAnsi="Meiryo" w:cs="Meiryo"/>
          <w:b w:val="0"/>
          <w:i w:val="0"/>
          <w:strike w:val="0"/>
          <w:color w:val="000000"/>
          <w:sz w:val="20"/>
          <w:u w:val="none"/>
        </w:rPr>
        <w:t>個人情報の 保護に関する法律ついての分野別 ガイドライン（各府省庁）</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rPr>
          <w:rFonts w:ascii="Meiryo" w:eastAsia="Meiryo" w:hAnsi="Meiryo" w:cs="Meiryo"/>
          <w:b w:val="0"/>
          <w:i w:val="0"/>
          <w:strike w:val="0"/>
          <w:color w:val="000000"/>
          <w:sz w:val="20"/>
          <w:u w:val="none"/>
        </w:rPr>
        <w:t>秘密情報の保護ハンドブック（経済産業省）【旧版？】</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rPr>
          <w:rFonts w:ascii="Meiryo" w:eastAsia="Meiryo" w:hAnsi="Meiryo" w:cs="Meiryo"/>
          <w:b w:val="0"/>
          <w:i w:val="0"/>
          <w:strike w:val="0"/>
          <w:color w:val="000000"/>
          <w:sz w:val="20"/>
          <w:u w:val="none"/>
        </w:rPr>
        <w:t>インシデント対応マニュアルの作成について（組織内CSIRT 構築の参考資料）【2015年JPCERT/CC】</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rPr>
          <w:color w:val="FF0303"/>
        </w:rPr>
        <w:t>昨今の産業を巡るサイバーセキュリティに係る状況の認識と今後の取組の方向性について【2020年6月12日METI】</w:t>
      </w:r>
    </w:p>
    <w:p>
      <w:pPr>
        <w:pStyle w:val="MMTopicInfo"/>
        <w:ind w:left="1560"/>
        <w:rPr>
          <w:vanish/>
          <w:color w:val="FF0303"/>
          <w:specVanish/>
        </w:rPr>
      </w:pPr>
      <w:r>
        <w:rPr>
          <w:color w:val="FF0303"/>
        </w:rPr>
        <w:t xml:space="preserve"> </w:t>
      </w:r>
    </w:p>
    <w:p>
      <w:pPr>
        <w:pStyle w:val="MMIcon"/>
        <w:ind w:left="1560"/>
      </w:pPr>
      <w:r>
        <w:rPr>
          <w:rFonts w:ascii="Meiryo" w:eastAsia="Meiryo" w:hAnsi="Meiryo" w:cs="Meiryo"/>
          <w:b w:val="0"/>
          <w:i w:val="0"/>
          <w:iCs w:val="0"/>
          <w:caps w:val="0"/>
          <w:strike w:val="0"/>
          <w:dstrike w:val="0"/>
          <w:color w:val="FF0303"/>
          <w:sz w:val="22"/>
          <w:u w:val="none"/>
        </w:rPr>
        <w:drawing>
          <wp:inline>
            <wp:extent cx="139700" cy="139700"/>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numPr>
          <w:ilvl w:val="0"/>
          <w:numId w:val="0"/>
        </w:numPr>
        <w:ind w:left="1560"/>
      </w:pPr>
    </w:p>
    <w:p>
      <w:pPr>
        <w:pStyle w:val="MMTopicInfo"/>
        <w:numPr>
          <w:ilvl w:val="0"/>
          <w:numId w:val="0"/>
        </w:numPr>
        <w:ind w:left="1668"/>
        <w:rPr>
          <w:vanish/>
          <w:specVanish/>
        </w:rPr>
      </w:pPr>
      <w:r>
        <w:t xml:space="preserve">参照: </w:t>
      </w:r>
    </w:p>
    <w:p>
      <w:pPr>
        <w:pStyle w:val="MMHyperlink"/>
        <w:ind w:left="1668"/>
        <w:rPr>
          <w:color w:val="auto"/>
          <w:u w:val="none"/>
        </w:rPr>
      </w:pPr>
      <w:hyperlink r:id="rId15" w:history="1">
        <w:r>
          <w:rPr>
            <w:color w:val="0000FF"/>
            <w:u w:val="single"/>
          </w:rPr>
          <w:t>昨今の産業を巡るサイバーセキュリティに係る状況の認識と、今後の取組の方向性についての報告書を取りまとめました （METI/経済産業省）</w:t>
        </w:r>
      </w:hyperlink>
      <w:r>
        <w:rPr>
          <w:color w:val="auto"/>
          <w:u w:val="none"/>
        </w:rPr>
        <w:t xml:space="preserve">; </w:t>
      </w:r>
    </w:p>
    <w:p>
      <w:pPr>
        <w:pStyle w:val="MMTopic2"/>
        <w:numPr>
          <w:ilvl w:val="1"/>
          <w:numId w:val="1"/>
        </w:numPr>
      </w:pPr>
      <w:r>
        <w:rPr>
          <w:rFonts w:ascii="Meiryo" w:eastAsia="Meiryo" w:hAnsi="Meiryo" w:cs="Meiryo"/>
          <w:b/>
          <w:i w:val="0"/>
          <w:strike w:val="0"/>
          <w:color w:val="0303FF"/>
          <w:sz w:val="24"/>
          <w:u w:val="none"/>
        </w:rPr>
        <w:t>Sec01-02-55_各種ガイドブックの内容要約_一般企業向け【SK3】</w:t>
      </w:r>
    </w:p>
    <w:p>
      <w:pPr>
        <w:numPr>
          <w:ilvl w:val="0"/>
          <w:numId w:val="0"/>
        </w:numPr>
        <w:ind w:left="1040"/>
      </w:pPr>
    </w:p>
    <w:p>
      <w:pPr>
        <w:pStyle w:val="MMTopicInfo"/>
        <w:numPr>
          <w:ilvl w:val="0"/>
          <w:numId w:val="0"/>
        </w:numPr>
        <w:ind w:left="1148"/>
        <w:rPr>
          <w:vanish/>
          <w:specVanish/>
        </w:rPr>
      </w:pPr>
      <w:r>
        <w:t xml:space="preserve">参照: </w:t>
      </w:r>
    </w:p>
    <w:p>
      <w:pPr>
        <w:pStyle w:val="MMHyperlink"/>
        <w:ind w:left="1148"/>
        <w:rPr>
          <w:color w:val="auto"/>
          <w:u w:val="none"/>
        </w:rPr>
      </w:pPr>
      <w:hyperlink r:id="rId16" w:history="1">
        <w:r>
          <w:rPr>
            <w:color w:val="0000FF"/>
            <w:u w:val="single"/>
          </w:rPr>
          <w:t>https://bluemoon55.github.io/Sharing_Knowledge3/MindManager3/Sec01-02-55.html</w:t>
        </w:r>
      </w:hyperlink>
      <w:r>
        <w:rPr>
          <w:color w:val="auto"/>
          <w:u w:val="none"/>
        </w:rPr>
        <w:t xml:space="preserve">; </w:t>
      </w:r>
    </w:p>
    <w:p>
      <w:pPr>
        <w:ind w:left="1040"/>
      </w:pPr>
    </w:p>
    <w:p>
      <w:pPr>
        <w:pStyle w:val="MMTopic3"/>
        <w:numPr>
          <w:ilvl w:val="2"/>
          <w:numId w:val="1"/>
        </w:numPr>
      </w:pPr>
      <w:r>
        <w:t>詳細ページ</w:t>
      </w:r>
    </w:p>
    <w:p>
      <w:pPr>
        <w:pStyle w:val="MMTopic4"/>
        <w:numPr>
          <w:ilvl w:val="3"/>
          <w:numId w:val="1"/>
        </w:numPr>
        <w:rPr>
          <w:vanish/>
          <w:specVanish/>
        </w:rPr>
      </w:pPr>
      <w:r>
        <w:t>https://bluemoon55.github.io/Sharing_Knowledge3/MindManager3/Sec01-02-55.html</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8" name=""/>
                    <pic:cNvPicPr>
                      <a:picLocks noChangeAspect="1"/>
                    </pic:cNvPicPr>
                  </pic:nvPicPr>
                  <pic:blipFill>
                    <a:blip xmlns:r="http://schemas.openxmlformats.org/officeDocument/2006/relationships" r:embed="rId11"/>
                    <a:stretch>
                      <a:fillRect/>
                    </a:stretch>
                  </pic:blipFill>
                  <pic:spPr>
                    <a:xfrm>
                      <a:off x="0" y="0"/>
                      <a:ext cx="139700" cy="139700"/>
                    </a:xfrm>
                    <a:prstGeom prst="rect">
                      <a:avLst/>
                    </a:prstGeom>
                  </pic:spPr>
                </pic:pic>
              </a:graphicData>
            </a:graphic>
          </wp:inline>
        </w:drawing>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16" w:history="1">
        <w:r>
          <w:rPr>
            <w:color w:val="0000FF"/>
            <w:u w:val="single"/>
          </w:rPr>
          <w:t>https://bluemoon55.github.io/Sharing_Knowledge3/MindManager3/Sec01-02-55.html</w:t>
        </w:r>
      </w:hyperlink>
      <w:r>
        <w:rPr>
          <w:color w:val="auto"/>
          <w:u w:val="none"/>
        </w:rPr>
        <w:t xml:space="preserve">; </w:t>
      </w:r>
    </w:p>
    <w:p>
      <w:pPr>
        <w:ind w:left="1520"/>
      </w:pPr>
    </w:p>
    <w:p>
      <w:pPr>
        <w:pStyle w:val="MMTopic3"/>
        <w:numPr>
          <w:ilvl w:val="2"/>
          <w:numId w:val="1"/>
        </w:numPr>
        <w:rPr>
          <w:vanish/>
          <w:specVanish/>
        </w:rPr>
      </w:pPr>
      <w:r>
        <w:t>利用者向けフィッシング詐欺対策ガイドライン【2020年6月フィッシング対策協議会】</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rPr>
          <w:rFonts w:ascii="Meiryo" w:eastAsia="Meiryo" w:hAnsi="Meiryo" w:cs="Meiryo"/>
          <w:b w:val="0"/>
          <w:i w:val="0"/>
          <w:strike w:val="0"/>
          <w:color w:val="000000"/>
          <w:sz w:val="20"/>
          <w:u w:val="none"/>
        </w:rPr>
        <w:t>サイバーセキュリティ経営ガイドライン 実践のためのプラクティス集第2版【2020年6月3日IPA】</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numPr>
          <w:ilvl w:val="0"/>
          <w:numId w:val="0"/>
        </w:numPr>
        <w:ind w:left="1560"/>
      </w:pPr>
    </w:p>
    <w:p>
      <w:pPr>
        <w:pStyle w:val="MMTopicInfo"/>
        <w:numPr>
          <w:ilvl w:val="0"/>
          <w:numId w:val="0"/>
        </w:numPr>
        <w:ind w:left="1668"/>
        <w:rPr>
          <w:vanish/>
          <w:specVanish/>
        </w:rPr>
      </w:pPr>
      <w:r>
        <w:t xml:space="preserve">参照: </w:t>
      </w:r>
    </w:p>
    <w:p>
      <w:pPr>
        <w:pStyle w:val="MMHyperlink"/>
        <w:ind w:left="1668"/>
        <w:rPr>
          <w:color w:val="auto"/>
          <w:u w:val="none"/>
        </w:rPr>
      </w:pPr>
      <w:hyperlink r:id="rId17" w:history="1">
        <w:r>
          <w:rPr>
            <w:color w:val="0000FF"/>
            <w:u w:val="single"/>
          </w:rPr>
          <w:t>https://www.ipa.go.jp/files/000072309.pdf</w:t>
        </w:r>
      </w:hyperlink>
      <w:r>
        <w:rPr>
          <w:color w:val="auto"/>
          <w:u w:val="none"/>
        </w:rPr>
        <w:t xml:space="preserve">; </w:t>
      </w:r>
    </w:p>
    <w:p>
      <w:pPr>
        <w:ind w:left="1560"/>
      </w:pPr>
    </w:p>
    <w:p>
      <w:pPr>
        <w:pStyle w:val="MMTopic3"/>
        <w:numPr>
          <w:ilvl w:val="2"/>
          <w:numId w:val="1"/>
        </w:numPr>
        <w:rPr>
          <w:vanish/>
          <w:specVanish/>
        </w:rPr>
      </w:pPr>
      <w:r>
        <w:t>CISO等セキュリティ推進者の経営・事業に関する役割調査【2018年6月28日IPA】</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4"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t>－別冊－CISO等セキュリティ推進者の経営・事業に関する役割プラクティス【2018年6月28日IPA】</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6"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t>情報セキュリティ 10 大脅威2018【2018年3月IPA】</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8"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t>監査人の警鐘 ‐ 2018年 情報セキュリティ十大トレンド【2018年1月5日JASA】</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0"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t>2017年セキュリティ10大ニュース【2017年12月So-net】</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0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2"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t>サイバーセキュリティ経営ガイドライン Ver2.0【2017年11月16日METI】</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0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4"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t>情報セキュリティ白書2017【2017年7月IPA】</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0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6"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t>匿名加工情報の事例集（JIPDEC認定個人情報保護団体対象事業者向け）【PDF】【2017年7月JIPDEC】</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0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t>改正個人情報保護法（2017年5月改正施行）対応</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0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0"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t>「企業における営業秘密管理に関する実態調査」報告書について【2017年3月17日IPA】</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0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2"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t>組織における内部不正防止ガイドライン（日本語版） 第4版ガイドライン【2017年1月31日IPA】</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0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4"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t>【てびき】情報管理も企業力～秘密情報の保護と活用～【2016年12月5日METI】</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0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6"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t>企業経営のためのサイバーセキュリティの考え方の策定について【2016年8月2日NISC】</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0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8"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t>企業（組織）における最低限の情報セキュリティ対策のしおり+1【2015年8月21日 2017年6月30日IPA】【第5版】</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0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0"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t>【旧版】サイバーセキュリティ経営ガイドライン解説書Ver.1.0【2016年12月IPA】</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t>【旧版】サイバーセキュリティ経営ガイドライン解説書Ver.1.0別添：被害事例集【2016年12月IPA】</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t>企業経営のためのサイバーセキュリティの考え方の策定について【2016年8月2日NISC】</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t>情報セキュリティポリシーサンプル改版（1.0版）【2016年3月29日JNSA】</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1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t>すぐ役立つ！法人で行うべきインシデント初動対応 ~「不審な通信」その時どうする~【2016年11月1日トレンドマイクロ】</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1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0"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t>2016 年インシデント事例から学ぶ「Web サイトのセキュリティ対策」【トレンドマイクロ】</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2"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t>スマートフォン等の業務利用における情報セキュリティ対策の実施手順策定手引書【2015年 5月21日NISC】</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1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4"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t>なりすましECサイト対策マニュアル【2015年3月一般社団法人セーファーインターネット協会】</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1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6"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t>Sec01-02-10 ウェブサイト開設等における運営形態の選定方法に関する手引き</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1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8"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t>情報セキュリティ読本　四訂版- IT時代の危機管理入門 -【2014年11月4日IPA】</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1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0"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t>米国の「20の重要なセキュリティ対策」及びオーストラリアの「35の標的型サイバー侵入に対する軽減戦略」【2010年】</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1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rPr>
          <w:rFonts w:ascii="Meiryo" w:eastAsia="Meiryo" w:hAnsi="Meiryo" w:cs="Meiryo"/>
          <w:b w:val="0"/>
          <w:i w:val="0"/>
          <w:strike w:val="0"/>
          <w:color w:val="000000"/>
          <w:sz w:val="20"/>
          <w:u w:val="none"/>
        </w:rPr>
        <w:t>コンピュータセキュリティインシデント対応ガイド（NIST SP 800-61）【2008年3月NIST】</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1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t>JIPDEC経営読本「情報管理はマネーです」【2017年JIPDEC】</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1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t>IPAテクニカルウチ「ランサムウェアの脅威と対策」【2017年1月IPA】</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1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t>IPAテクニカルウチ「標的型攻撃メールの例と見分け方」【2017年1月IPA】</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1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t>情報漏えい発生時の対応ポイント集(第3版) 【2012年10月IPA】</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1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t>「高度サイバー攻撃対処のためのリスク評価等のガイドライン 付属書」 【2016年10月NISC】</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1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t>『高度標的型攻撃』対策に向けたシステム設計ガイド【2014年9月IPA】</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1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3"/>
        <w:numPr>
          <w:ilvl w:val="2"/>
          <w:numId w:val="1"/>
        </w:numPr>
      </w:pPr>
      <w:r>
        <w:rPr>
          <w:rFonts w:ascii="Meiryo" w:eastAsia="Meiryo" w:hAnsi="Meiryo" w:cs="Meiryo"/>
          <w:b/>
          <w:i w:val="0"/>
          <w:strike w:val="0"/>
          <w:color w:val="FF0303"/>
          <w:sz w:val="24"/>
          <w:u w:val="none"/>
        </w:rPr>
        <w:t>モバイルセキュリティ関連</w:t>
      </w:r>
    </w:p>
    <w:p>
      <w:pPr>
        <w:pStyle w:val="MMTopic4"/>
        <w:numPr>
          <w:ilvl w:val="3"/>
          <w:numId w:val="1"/>
        </w:numPr>
      </w:pPr>
      <w:r>
        <w:t>Sec01-02-50各種ガイドブックの内容要約(働き方改革関連)へ移動</w:t>
      </w:r>
    </w:p>
    <w:p>
      <w:pPr>
        <w:pStyle w:val="MMTopic4"/>
        <w:numPr>
          <w:ilvl w:val="3"/>
          <w:numId w:val="1"/>
        </w:numPr>
        <w:rPr>
          <w:vanish/>
          <w:specVanish/>
        </w:rPr>
      </w:pPr>
      <w:r>
        <w:t>テレワークを実施する際にセキュリティ上留意すべき点について【202年4月9日NISC】</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1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●MDM導入・運用検討ガイド【経済産業省】</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1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●情報セキュリティ対策の基本 スマートフォン編 - IPA【IPA】</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1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●スマートフォン＆タブレットの業務利用に関するセキュリティガイドライン【経済産業省】</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1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●私物端末の業務利用におけるセキュリティ要件の考え方【内閣官房】</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1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●情報通信技術を利用した事業場外勤務の適切な導入及び実施のためのガイドライン【厚生労働省】</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1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8"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●テレワークではじめる働き方改革－テレワークの導入・運用ガイドブック－【厚生労働省】</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1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0"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●テレワークセキュリティガイドライン第４版【総務省】</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1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2"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●導入事例　大分県庁　【Soliton】</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1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rPr>
          <w:rFonts w:ascii="Meiryo" w:eastAsia="Meiryo" w:hAnsi="Meiryo" w:cs="Meiryo"/>
          <w:b w:val="0"/>
          <w:i w:val="0"/>
          <w:strike w:val="0"/>
          <w:color w:val="000000"/>
          <w:sz w:val="20"/>
          <w:u w:val="none"/>
        </w:rPr>
        <w:t>NISTガイドライン</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1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pPr>
      <w:r>
        <w:rPr>
          <w:rFonts w:ascii="Meiryo" w:eastAsia="Meiryo" w:hAnsi="Meiryo" w:cs="Meiryo"/>
          <w:b w:val="0"/>
          <w:i w:val="0"/>
          <w:strike w:val="0"/>
          <w:color w:val="000000"/>
          <w:sz w:val="20"/>
          <w:u w:val="none"/>
        </w:rPr>
        <w:t>Mobile Device Security: Cloud and Hybrid Builds</w:t>
      </w:r>
    </w:p>
    <w:p>
      <w:pPr>
        <w:pStyle w:val="MMTopic5"/>
        <w:numPr>
          <w:ilvl w:val="4"/>
          <w:numId w:val="1"/>
        </w:numPr>
      </w:pPr>
      <w:r>
        <w:rPr>
          <w:rFonts w:ascii="Meiryo" w:eastAsia="Meiryo" w:hAnsi="Meiryo" w:cs="Meiryo"/>
          <w:b w:val="0"/>
          <w:i w:val="0"/>
          <w:strike w:val="0"/>
          <w:color w:val="000000"/>
          <w:sz w:val="20"/>
          <w:u w:val="none"/>
        </w:rPr>
        <w:t>Executive Summary</w:t>
      </w:r>
    </w:p>
    <w:p>
      <w:pPr>
        <w:pStyle w:val="MMTopic5"/>
        <w:numPr>
          <w:ilvl w:val="4"/>
          <w:numId w:val="1"/>
        </w:numPr>
      </w:pPr>
      <w:r>
        <w:rPr>
          <w:rFonts w:ascii="Meiryo" w:eastAsia="Meiryo" w:hAnsi="Meiryo" w:cs="Meiryo"/>
          <w:b w:val="0"/>
          <w:i w:val="0"/>
          <w:strike w:val="0"/>
          <w:color w:val="000000"/>
          <w:sz w:val="20"/>
          <w:u w:val="none"/>
        </w:rPr>
        <w:t>Approach, Architecture, and Security Characteristics</w:t>
      </w:r>
    </w:p>
    <w:p>
      <w:pPr>
        <w:pStyle w:val="MMTopic5"/>
        <w:numPr>
          <w:ilvl w:val="4"/>
          <w:numId w:val="1"/>
        </w:numPr>
      </w:pPr>
      <w:r>
        <w:rPr>
          <w:rFonts w:ascii="Meiryo" w:eastAsia="Meiryo" w:hAnsi="Meiryo" w:cs="Meiryo"/>
          <w:b w:val="0"/>
          <w:i w:val="0"/>
          <w:strike w:val="0"/>
          <w:color w:val="000000"/>
          <w:sz w:val="20"/>
          <w:u w:val="none"/>
        </w:rPr>
        <w:t>How-To Guide</w:t>
      </w:r>
    </w:p>
    <w:p>
      <w:pPr>
        <w:pStyle w:val="MMTopic2"/>
        <w:numPr>
          <w:ilvl w:val="1"/>
          <w:numId w:val="1"/>
        </w:numPr>
      </w:pPr>
      <w:r>
        <w:rPr>
          <w:rFonts w:ascii="Meiryo" w:eastAsia="Meiryo" w:hAnsi="Meiryo" w:cs="Meiryo"/>
          <w:b/>
          <w:i w:val="0"/>
          <w:strike w:val="0"/>
          <w:color w:val="0303FF"/>
          <w:sz w:val="24"/>
          <w:u w:val="none"/>
        </w:rPr>
        <w:t>Sec01-02-56_各種ガイドブックの内容要約_重要インフラ・政府機関向け【独法を含む】</w:t>
      </w:r>
    </w:p>
    <w:p>
      <w:pPr>
        <w:numPr>
          <w:ilvl w:val="0"/>
          <w:numId w:val="0"/>
        </w:numPr>
        <w:ind w:left="1040"/>
      </w:pPr>
    </w:p>
    <w:p>
      <w:pPr>
        <w:pStyle w:val="MMTopicInfo"/>
        <w:numPr>
          <w:ilvl w:val="0"/>
          <w:numId w:val="0"/>
        </w:numPr>
        <w:ind w:left="1148"/>
        <w:rPr>
          <w:vanish/>
          <w:specVanish/>
        </w:rPr>
      </w:pPr>
      <w:r>
        <w:t xml:space="preserve">参照: </w:t>
      </w:r>
    </w:p>
    <w:p>
      <w:pPr>
        <w:pStyle w:val="MMHyperlink"/>
        <w:ind w:left="1148"/>
        <w:rPr>
          <w:color w:val="auto"/>
          <w:u w:val="none"/>
        </w:rPr>
      </w:pPr>
      <w:hyperlink r:id="rId18" w:history="1">
        <w:r>
          <w:rPr>
            <w:color w:val="0000FF"/>
            <w:u w:val="single"/>
          </w:rPr>
          <w:t>https://bluemoon55.github.io/Sharing_Knowledge3/MindManager3/Sec01-02-56.html</w:t>
        </w:r>
      </w:hyperlink>
      <w:r>
        <w:rPr>
          <w:color w:val="auto"/>
          <w:u w:val="none"/>
        </w:rPr>
        <w:t xml:space="preserve">; </w:t>
      </w:r>
    </w:p>
    <w:p>
      <w:pPr>
        <w:ind w:left="1040"/>
      </w:pPr>
    </w:p>
    <w:p>
      <w:pPr>
        <w:pStyle w:val="MMTopic3"/>
        <w:numPr>
          <w:ilvl w:val="2"/>
          <w:numId w:val="1"/>
        </w:numPr>
      </w:pPr>
      <w:r>
        <w:t>詳細ページ</w:t>
      </w:r>
    </w:p>
    <w:p>
      <w:pPr>
        <w:pStyle w:val="MMTopic4"/>
        <w:numPr>
          <w:ilvl w:val="3"/>
          <w:numId w:val="1"/>
        </w:numPr>
        <w:rPr>
          <w:vanish/>
          <w:specVanish/>
        </w:rPr>
      </w:pPr>
      <w:r>
        <w:t>https://bluemoon55.github.io/Sharing_Knowledge3/MindManager3/Sec01-02-56.html</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1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8" name=""/>
                    <pic:cNvPicPr>
                      <a:picLocks noChangeAspect="1"/>
                    </pic:cNvPicPr>
                  </pic:nvPicPr>
                  <pic:blipFill>
                    <a:blip xmlns:r="http://schemas.openxmlformats.org/officeDocument/2006/relationships" r:embed="rId11"/>
                    <a:stretch>
                      <a:fillRect/>
                    </a:stretch>
                  </pic:blipFill>
                  <pic:spPr>
                    <a:xfrm>
                      <a:off x="0" y="0"/>
                      <a:ext cx="139700" cy="139700"/>
                    </a:xfrm>
                    <a:prstGeom prst="rect">
                      <a:avLst/>
                    </a:prstGeom>
                  </pic:spPr>
                </pic:pic>
              </a:graphicData>
            </a:graphic>
          </wp:inline>
        </w:drawing>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18" w:history="1">
        <w:r>
          <w:rPr>
            <w:color w:val="0000FF"/>
            <w:u w:val="single"/>
          </w:rPr>
          <w:t>https://bluemoon55.github.io/Sharing_Knowledge3/MindManager3/Sec01-02-56.html</w:t>
        </w:r>
      </w:hyperlink>
      <w:r>
        <w:rPr>
          <w:color w:val="auto"/>
          <w:u w:val="none"/>
        </w:rPr>
        <w:t xml:space="preserve">; </w:t>
      </w:r>
    </w:p>
    <w:p>
      <w:pPr>
        <w:ind w:left="1520"/>
      </w:pPr>
    </w:p>
    <w:p>
      <w:pPr>
        <w:pStyle w:val="MMTopic3"/>
        <w:numPr>
          <w:ilvl w:val="2"/>
          <w:numId w:val="1"/>
        </w:numPr>
      </w:pPr>
      <w:r>
        <w:t>サイバーセキュリティ基本法（2016年4月15日改正）</w:t>
      </w:r>
    </w:p>
    <w:p>
      <w:pPr>
        <w:pStyle w:val="MMTopic3"/>
        <w:numPr>
          <w:ilvl w:val="2"/>
          <w:numId w:val="1"/>
        </w:numPr>
        <w:rPr>
          <w:vanish/>
          <w:specVanish/>
        </w:rPr>
      </w:pPr>
      <w:r>
        <w:t>【未整理】サイバーセキュリティ2018【2018年7月25日NISC】</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1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t>サイバーセキュリティ2017【2017年８月25日NISC】</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1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t>重要インフラの情報セキュリティ対策に係る第4次行動計画【2017年4月18日NISC】</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1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t>サイバーセキュリティ戦略【2015年９月４日閣議決定】</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1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t>政府機関の情報セキュリティ対策のための統一規範</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1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t>政府機関等の情報セキュリティ対策の運用等に関する指針</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1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t>政府機関等の対策基準策定のためのガイドライン（平成 30 年度版）</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1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2"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t>政府機関向け「アマゾン ウェブ サービス」対応セキュリティリファレンス</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1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t>「情報システムに係る政府調達におけるセキュリティ要件策定マニュアル」の策定について【2015年5月NISC】</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1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t>地方公共団体における情報セキュリティポリシーに関するガイドライン【2015年3月総務省】</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1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2"/>
        <w:numPr>
          <w:ilvl w:val="1"/>
          <w:numId w:val="1"/>
        </w:numPr>
      </w:pPr>
      <w:r>
        <w:rPr>
          <w:rFonts w:ascii="Meiryo" w:eastAsia="Meiryo" w:hAnsi="Meiryo" w:cs="Meiryo"/>
          <w:b/>
          <w:i w:val="0"/>
          <w:strike w:val="0"/>
          <w:color w:val="0303FF"/>
          <w:sz w:val="24"/>
          <w:u w:val="none"/>
        </w:rPr>
        <w:t>Sec01-02-57_各種ガイドブックの内容要約_法令・規則・規約</w:t>
      </w:r>
    </w:p>
    <w:p>
      <w:pPr>
        <w:numPr>
          <w:ilvl w:val="0"/>
          <w:numId w:val="0"/>
        </w:numPr>
        <w:ind w:left="1040"/>
      </w:pPr>
    </w:p>
    <w:p>
      <w:pPr>
        <w:pStyle w:val="MMTopicInfo"/>
        <w:numPr>
          <w:ilvl w:val="0"/>
          <w:numId w:val="0"/>
        </w:numPr>
        <w:ind w:left="1148"/>
        <w:rPr>
          <w:vanish/>
          <w:specVanish/>
        </w:rPr>
      </w:pPr>
      <w:r>
        <w:t xml:space="preserve">参照: </w:t>
      </w:r>
    </w:p>
    <w:p>
      <w:pPr>
        <w:pStyle w:val="MMHyperlink"/>
        <w:ind w:left="1148"/>
        <w:rPr>
          <w:color w:val="auto"/>
          <w:u w:val="none"/>
        </w:rPr>
      </w:pPr>
      <w:hyperlink r:id="rId19" w:history="1">
        <w:r>
          <w:rPr>
            <w:color w:val="0000FF"/>
            <w:u w:val="single"/>
          </w:rPr>
          <w:t>https://bluemoon55.github.io/Sharing_Knowledge3/MindManager3/Sec01-02-57.html</w:t>
        </w:r>
      </w:hyperlink>
      <w:r>
        <w:rPr>
          <w:color w:val="auto"/>
          <w:u w:val="none"/>
        </w:rPr>
        <w:t xml:space="preserve">; </w:t>
      </w:r>
    </w:p>
    <w:p>
      <w:pPr>
        <w:ind w:left="1040"/>
      </w:pPr>
    </w:p>
    <w:p>
      <w:pPr>
        <w:pStyle w:val="MMTopic3"/>
        <w:numPr>
          <w:ilvl w:val="2"/>
          <w:numId w:val="1"/>
        </w:numPr>
      </w:pPr>
      <w:r>
        <w:t>詳細ページ</w:t>
      </w:r>
    </w:p>
    <w:p>
      <w:pPr>
        <w:pStyle w:val="MMTopic4"/>
        <w:numPr>
          <w:ilvl w:val="3"/>
          <w:numId w:val="1"/>
        </w:numPr>
        <w:rPr>
          <w:vanish/>
          <w:specVanish/>
        </w:rPr>
      </w:pPr>
      <w:r>
        <w:t>https://bluemoon55.github.io/Sharing_Knowledge3/MindManager3/Sec01-02-57.html</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1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0" name=""/>
                    <pic:cNvPicPr>
                      <a:picLocks noChangeAspect="1"/>
                    </pic:cNvPicPr>
                  </pic:nvPicPr>
                  <pic:blipFill>
                    <a:blip xmlns:r="http://schemas.openxmlformats.org/officeDocument/2006/relationships" r:embed="rId11"/>
                    <a:stretch>
                      <a:fillRect/>
                    </a:stretch>
                  </pic:blipFill>
                  <pic:spPr>
                    <a:xfrm>
                      <a:off x="0" y="0"/>
                      <a:ext cx="139700" cy="139700"/>
                    </a:xfrm>
                    <a:prstGeom prst="rect">
                      <a:avLst/>
                    </a:prstGeom>
                  </pic:spPr>
                </pic:pic>
              </a:graphicData>
            </a:graphic>
          </wp:inline>
        </w:drawing>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19" w:history="1">
        <w:r>
          <w:rPr>
            <w:color w:val="0000FF"/>
            <w:u w:val="single"/>
          </w:rPr>
          <w:t>https://bluemoon55.github.io/Sharing_Knowledge3/MindManager3/Sec01-02-57.html</w:t>
        </w:r>
      </w:hyperlink>
      <w:r>
        <w:rPr>
          <w:color w:val="auto"/>
          <w:u w:val="none"/>
        </w:rPr>
        <w:t xml:space="preserve">; </w:t>
      </w:r>
    </w:p>
    <w:p>
      <w:pPr>
        <w:ind w:left="1520"/>
      </w:pPr>
    </w:p>
    <w:p>
      <w:pPr>
        <w:pStyle w:val="MMTopic3"/>
        <w:numPr>
          <w:ilvl w:val="2"/>
          <w:numId w:val="1"/>
        </w:numPr>
      </w:pPr>
      <w:r>
        <w:rPr>
          <w:rFonts w:ascii="Meiryo" w:eastAsia="Meiryo" w:hAnsi="Meiryo" w:cs="Meiryo"/>
          <w:b w:val="0"/>
          <w:i w:val="0"/>
          <w:strike w:val="0"/>
          <w:color w:val="000000"/>
          <w:sz w:val="24"/>
          <w:u w:val="none"/>
        </w:rPr>
        <w:t>施策・政策・統計</w:t>
      </w:r>
    </w:p>
    <w:p>
      <w:pPr>
        <w:pStyle w:val="MMTopic4"/>
        <w:numPr>
          <w:ilvl w:val="3"/>
          <w:numId w:val="1"/>
        </w:numPr>
      </w:pPr>
      <w:r>
        <w:t>サイバーセキュリティ基本法（2016年4月15日改正）</w:t>
      </w:r>
    </w:p>
    <w:p>
      <w:pPr>
        <w:pStyle w:val="MMTopic4"/>
        <w:numPr>
          <w:ilvl w:val="3"/>
          <w:numId w:val="1"/>
        </w:numPr>
        <w:rPr>
          <w:vanish/>
          <w:specVanish/>
        </w:rPr>
      </w:pPr>
      <w:r>
        <w:t>【校正中】サイバーセキュリティ戦略（案）（2018年6月2日NISC）</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1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2"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サイバーセキュリティ戦略（2015年9月4日閣議決定）</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1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4"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4"/>
        <w:numPr>
          <w:ilvl w:val="3"/>
          <w:numId w:val="1"/>
        </w:numPr>
      </w:pPr>
      <w:r>
        <w:t>サイバーセキュリティ2016【2016年サイバーセキュリティ戦略本部】</w:t>
      </w:r>
    </w:p>
    <w:p>
      <w:pPr>
        <w:pStyle w:val="MMTopic4"/>
        <w:numPr>
          <w:ilvl w:val="3"/>
          <w:numId w:val="1"/>
        </w:numPr>
      </w:pPr>
      <w:r>
        <w:t>「政府機関等の情報セキュリティ対策のための統一基準群（平成28年度版）」（2016年8月31日サイバーセキュリティ戦略本部決定）</w:t>
      </w:r>
    </w:p>
    <w:p>
      <w:pPr>
        <w:pStyle w:val="MMTopic4"/>
        <w:numPr>
          <w:ilvl w:val="3"/>
          <w:numId w:val="1"/>
        </w:numPr>
        <w:rPr>
          <w:vanish/>
          <w:specVanish/>
        </w:rPr>
      </w:pPr>
      <w:r>
        <w:t>企業経営のためのサイバーセキュリティの考え方の策定について（2016年8月2日）【NISC】</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1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6"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4"/>
        <w:numPr>
          <w:ilvl w:val="3"/>
          <w:numId w:val="1"/>
        </w:numPr>
      </w:pPr>
      <w:r>
        <w:t>サイバーセキュリティ関連施策に関する平成29年度予算重点化方針</w:t>
      </w:r>
    </w:p>
    <w:p>
      <w:pPr>
        <w:pStyle w:val="MMTopic4"/>
        <w:numPr>
          <w:ilvl w:val="3"/>
          <w:numId w:val="1"/>
        </w:numPr>
        <w:rPr>
          <w:vanish/>
          <w:specVanish/>
        </w:rPr>
      </w:pPr>
      <w:r>
        <w:t>情報セキュリティ白書2017【2017年7月IPA】</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1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8"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3"/>
        <w:numPr>
          <w:ilvl w:val="2"/>
          <w:numId w:val="1"/>
        </w:numPr>
      </w:pPr>
      <w:r>
        <w:rPr>
          <w:rFonts w:ascii="Meiryo" w:eastAsia="Meiryo" w:hAnsi="Meiryo" w:cs="Meiryo"/>
          <w:b w:val="0"/>
          <w:i w:val="0"/>
          <w:strike w:val="0"/>
          <w:color w:val="000000"/>
          <w:sz w:val="24"/>
          <w:u w:val="none"/>
        </w:rPr>
        <w:t>ISMS</w:t>
      </w:r>
    </w:p>
    <w:p>
      <w:pPr>
        <w:pStyle w:val="MMTopic4"/>
        <w:numPr>
          <w:ilvl w:val="3"/>
          <w:numId w:val="1"/>
        </w:numPr>
        <w:rPr>
          <w:vanish/>
          <w:specVanish/>
        </w:rPr>
      </w:pPr>
      <w:r>
        <w:rPr>
          <w:rFonts w:ascii="Meiryo" w:eastAsia="Meiryo" w:hAnsi="Meiryo" w:cs="Meiryo"/>
          <w:b w:val="0"/>
          <w:i w:val="0"/>
          <w:strike w:val="0"/>
          <w:color w:val="000000"/>
          <w:sz w:val="20"/>
          <w:u w:val="none"/>
        </w:rPr>
        <w:t>情報セキュリティマネジメント（ISMS）に準拠した対策【ISO/IEC27001:2013（管理項目35, 管理策114）】</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1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0"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4"/>
        <w:numPr>
          <w:ilvl w:val="3"/>
          <w:numId w:val="1"/>
        </w:numPr>
      </w:pPr>
      <w:r>
        <w:rPr>
          <w:rFonts w:ascii="Meiryo" w:eastAsia="Meiryo" w:hAnsi="Meiryo" w:cs="Meiryo"/>
          <w:b w:val="0"/>
          <w:i w:val="0"/>
          <w:strike w:val="0"/>
          <w:color w:val="000000"/>
          <w:sz w:val="20"/>
          <w:u w:val="none"/>
        </w:rPr>
        <w:t>ISMSユーザーズガイド -JIS Q 27001:2014対応【2014年4月14日JIPDEC】</w:t>
      </w:r>
    </w:p>
    <w:p>
      <w:pPr>
        <w:pStyle w:val="MMTopic4"/>
        <w:numPr>
          <w:ilvl w:val="3"/>
          <w:numId w:val="1"/>
        </w:numPr>
        <w:rPr>
          <w:vanish/>
          <w:specVanish/>
        </w:rPr>
      </w:pPr>
      <w:r>
        <w:rPr>
          <w:rFonts w:ascii="Meiryo" w:eastAsia="Meiryo" w:hAnsi="Meiryo" w:cs="Meiryo"/>
          <w:b w:val="0"/>
          <w:i w:val="0"/>
          <w:strike w:val="0"/>
          <w:color w:val="000000"/>
          <w:sz w:val="20"/>
          <w:u w:val="none"/>
        </w:rPr>
        <w:t>情報セキュリティマネジメントシステム(ISMS)適合性評価制度</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1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2"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rPr>
          <w:rFonts w:ascii="Meiryo" w:eastAsia="Meiryo" w:hAnsi="Meiryo" w:cs="Meiryo"/>
          <w:b w:val="0"/>
          <w:i w:val="0"/>
          <w:strike w:val="0"/>
          <w:color w:val="000000"/>
          <w:sz w:val="20"/>
          <w:u w:val="none"/>
        </w:rPr>
        <w:t>情報セキュリティマネジメント（ISMS）に準拠した対策【ISO/IEC27001:2013（管理項目35, 管理策114）】</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1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4"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t>NIST CSF　(重要インフラにおけるサイバーセキュリティフレームワーク)</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1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6"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4"/>
        <w:numPr>
          <w:ilvl w:val="3"/>
          <w:numId w:val="1"/>
        </w:numPr>
      </w:pPr>
      <w:r>
        <w:t>重要インフラにおけるサイバーセキュリティフレームワーク1.0版（CSF)【2014年2月12日NIST】</w:t>
      </w:r>
    </w:p>
    <w:p>
      <w:pPr>
        <w:pStyle w:val="MMTopic4"/>
        <w:numPr>
          <w:ilvl w:val="3"/>
          <w:numId w:val="1"/>
        </w:numPr>
      </w:pPr>
      <w:r>
        <w:t>CSF フレームワークコア</w:t>
      </w:r>
    </w:p>
    <w:p>
      <w:pPr>
        <w:pStyle w:val="MMTopic3"/>
        <w:numPr>
          <w:ilvl w:val="2"/>
          <w:numId w:val="1"/>
        </w:numPr>
        <w:rPr>
          <w:vanish/>
          <w:specVanish/>
        </w:rPr>
      </w:pPr>
      <w:r>
        <w:t>NIST SP 800-37 (連邦政府情報システムに対するリスクマネジメントフレームワーク適用ガイド： セキュリティライフサイクルによるアプローチ)</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1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8"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t>NIST 800-46 Guid to Enterprise Telewok,Remote Access,and Bring Your Own Devicee (BYOD) Securrity</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1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0"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numPr>
          <w:ilvl w:val="0"/>
          <w:numId w:val="0"/>
        </w:numPr>
        <w:ind w:left="1560"/>
      </w:pPr>
    </w:p>
    <w:p>
      <w:pPr>
        <w:pStyle w:val="MMTopicInfo"/>
        <w:numPr>
          <w:ilvl w:val="0"/>
          <w:numId w:val="0"/>
        </w:numPr>
        <w:ind w:left="1668"/>
        <w:rPr>
          <w:vanish/>
          <w:specVanish/>
        </w:rPr>
      </w:pPr>
      <w:r>
        <w:t xml:space="preserve">参照: </w:t>
      </w:r>
    </w:p>
    <w:p>
      <w:pPr>
        <w:pStyle w:val="MMHyperlink"/>
        <w:ind w:left="1668"/>
        <w:rPr>
          <w:color w:val="auto"/>
          <w:u w:val="none"/>
        </w:rPr>
      </w:pPr>
      <w:hyperlink r:id="rId20" w:history="1">
        <w:r>
          <w:rPr>
            <w:color w:val="0000FF"/>
            <w:u w:val="single"/>
          </w:rPr>
          <w:t>NIST.SP.800-46r2.pdf</w:t>
        </w:r>
      </w:hyperlink>
      <w:r>
        <w:rPr>
          <w:color w:val="auto"/>
          <w:u w:val="none"/>
        </w:rPr>
        <w:t xml:space="preserve">; </w:t>
      </w:r>
    </w:p>
    <w:p>
      <w:pPr>
        <w:ind w:left="1560"/>
      </w:pPr>
    </w:p>
    <w:p>
      <w:pPr>
        <w:pStyle w:val="MMTopic3"/>
        <w:numPr>
          <w:ilvl w:val="2"/>
          <w:numId w:val="1"/>
        </w:numPr>
        <w:rPr>
          <w:vanish/>
          <w:specVanish/>
        </w:rPr>
      </w:pPr>
      <w:r>
        <w:t>NIST SP 800-53 (連邦政府情報システムおよび連邦組織のためのセキュリティ管理策とプライバシー管理策)</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2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2"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t>NIST SP 800-61 (コンピュータセキュリティインシデント対応ガイド)</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2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4"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t>NIST SP 800-63 (電子的認証に関するガイドライン)</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2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6"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3"/>
        <w:numPr>
          <w:ilvl w:val="2"/>
          <w:numId w:val="1"/>
        </w:numPr>
      </w:pPr>
      <w:r>
        <w:t>NIST SP 800-113 Guide to SSL VPNs</w:t>
      </w:r>
    </w:p>
    <w:p>
      <w:pPr>
        <w:numPr>
          <w:ilvl w:val="0"/>
          <w:numId w:val="0"/>
        </w:numPr>
        <w:ind w:left="1560"/>
      </w:pPr>
    </w:p>
    <w:p>
      <w:pPr>
        <w:pStyle w:val="MMTopicInfo"/>
        <w:numPr>
          <w:ilvl w:val="0"/>
          <w:numId w:val="0"/>
        </w:numPr>
        <w:ind w:left="1668"/>
        <w:rPr>
          <w:vanish/>
          <w:specVanish/>
        </w:rPr>
      </w:pPr>
      <w:r>
        <w:t xml:space="preserve">参照: </w:t>
      </w:r>
    </w:p>
    <w:p>
      <w:pPr>
        <w:pStyle w:val="MMHyperlink"/>
        <w:ind w:left="1668"/>
        <w:rPr>
          <w:color w:val="auto"/>
          <w:u w:val="none"/>
        </w:rPr>
      </w:pPr>
      <w:hyperlink r:id="rId21" w:history="1">
        <w:r>
          <w:rPr>
            <w:color w:val="0000FF"/>
            <w:u w:val="single"/>
          </w:rPr>
          <w:t>nistspecialpublication800-113.pdf</w:t>
        </w:r>
      </w:hyperlink>
      <w:r>
        <w:rPr>
          <w:color w:val="auto"/>
          <w:u w:val="none"/>
        </w:rPr>
        <w:t xml:space="preserve">; </w:t>
      </w:r>
    </w:p>
    <w:p>
      <w:pPr>
        <w:ind w:left="1560"/>
      </w:pPr>
    </w:p>
    <w:p>
      <w:pPr>
        <w:pStyle w:val="MMTopic3"/>
        <w:numPr>
          <w:ilvl w:val="2"/>
          <w:numId w:val="1"/>
        </w:numPr>
        <w:rPr>
          <w:vanish/>
          <w:specVanish/>
        </w:rPr>
      </w:pPr>
      <w:r>
        <w:t>CSC20 （効果的なサイバー防御のための重要なセキュリティコントロール）</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2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8"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3"/>
        <w:numPr>
          <w:ilvl w:val="2"/>
          <w:numId w:val="1"/>
        </w:numPr>
      </w:pPr>
      <w:r>
        <w:t>Top35 （標的型サイバー侵入の軽減戦略）</w:t>
      </w:r>
    </w:p>
    <w:p>
      <w:pPr>
        <w:pStyle w:val="MMTopic3"/>
        <w:numPr>
          <w:ilvl w:val="2"/>
          <w:numId w:val="1"/>
        </w:numPr>
        <w:rPr>
          <w:vanish/>
          <w:specVanish/>
        </w:rPr>
      </w:pPr>
      <w:r>
        <w:t>GDPR（General Data Protection Regulation：一般データ保護規則）</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2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0"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2"/>
        <w:numPr>
          <w:ilvl w:val="1"/>
          <w:numId w:val="1"/>
        </w:numPr>
      </w:pPr>
      <w:r>
        <w:rPr>
          <w:rFonts w:ascii="Meiryo" w:eastAsia="Meiryo" w:hAnsi="Meiryo" w:cs="Meiryo"/>
          <w:b/>
          <w:i w:val="0"/>
          <w:strike w:val="0"/>
          <w:color w:val="0303FF"/>
          <w:sz w:val="24"/>
          <w:u w:val="none"/>
        </w:rPr>
        <w:t>Sec01-02-58_各種ガイドブックの内容要約_未整理</w:t>
      </w:r>
    </w:p>
    <w:p>
      <w:pPr>
        <w:numPr>
          <w:ilvl w:val="0"/>
          <w:numId w:val="0"/>
        </w:numPr>
        <w:ind w:left="1040"/>
      </w:pPr>
    </w:p>
    <w:p>
      <w:pPr>
        <w:pStyle w:val="MMTopicInfo"/>
        <w:numPr>
          <w:ilvl w:val="0"/>
          <w:numId w:val="0"/>
        </w:numPr>
        <w:ind w:left="1148"/>
        <w:rPr>
          <w:vanish/>
          <w:specVanish/>
        </w:rPr>
      </w:pPr>
      <w:r>
        <w:t xml:space="preserve">参照: </w:t>
      </w:r>
    </w:p>
    <w:p>
      <w:pPr>
        <w:pStyle w:val="MMHyperlink"/>
        <w:ind w:left="1148"/>
        <w:rPr>
          <w:color w:val="auto"/>
          <w:u w:val="none"/>
        </w:rPr>
      </w:pPr>
      <w:hyperlink r:id="rId22" w:history="1">
        <w:r>
          <w:rPr>
            <w:color w:val="0000FF"/>
            <w:u w:val="single"/>
          </w:rPr>
          <w:t>https://bluemoon55.github.io/Sharing_Knowledge3/MindManager3/Sec01-02-58.html</w:t>
        </w:r>
      </w:hyperlink>
      <w:r>
        <w:rPr>
          <w:color w:val="auto"/>
          <w:u w:val="none"/>
        </w:rPr>
        <w:t xml:space="preserve">; </w:t>
      </w:r>
    </w:p>
    <w:p>
      <w:pPr>
        <w:ind w:left="1040"/>
      </w:pPr>
    </w:p>
    <w:p>
      <w:pPr>
        <w:pStyle w:val="MMTopic3"/>
        <w:numPr>
          <w:ilvl w:val="2"/>
          <w:numId w:val="1"/>
        </w:numPr>
      </w:pPr>
      <w:r>
        <w:t>詳細ページ</w:t>
      </w:r>
    </w:p>
    <w:p>
      <w:pPr>
        <w:pStyle w:val="MMTopic4"/>
        <w:numPr>
          <w:ilvl w:val="3"/>
          <w:numId w:val="1"/>
        </w:numPr>
        <w:rPr>
          <w:vanish/>
          <w:specVanish/>
        </w:rPr>
      </w:pPr>
      <w:r>
        <w:t>https://bluemoon55.github.io/Sharing_Knowledge3/MindManager3/Sec01-02-58.html</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2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2" name=""/>
                    <pic:cNvPicPr>
                      <a:picLocks noChangeAspect="1"/>
                    </pic:cNvPicPr>
                  </pic:nvPicPr>
                  <pic:blipFill>
                    <a:blip xmlns:r="http://schemas.openxmlformats.org/officeDocument/2006/relationships" r:embed="rId11"/>
                    <a:stretch>
                      <a:fillRect/>
                    </a:stretch>
                  </pic:blipFill>
                  <pic:spPr>
                    <a:xfrm>
                      <a:off x="0" y="0"/>
                      <a:ext cx="139700" cy="139700"/>
                    </a:xfrm>
                    <a:prstGeom prst="rect">
                      <a:avLst/>
                    </a:prstGeom>
                  </pic:spPr>
                </pic:pic>
              </a:graphicData>
            </a:graphic>
          </wp:inline>
        </w:drawing>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22" w:history="1">
        <w:r>
          <w:rPr>
            <w:color w:val="0000FF"/>
            <w:u w:val="single"/>
          </w:rPr>
          <w:t>https://bluemoon55.github.io/Sharing_Knowledge3/MindManager3/Sec01-02-58.html</w:t>
        </w:r>
      </w:hyperlink>
      <w:r>
        <w:rPr>
          <w:color w:val="auto"/>
          <w:u w:val="none"/>
        </w:rPr>
        <w:t xml:space="preserve">; </w:t>
      </w:r>
    </w:p>
    <w:p>
      <w:pPr>
        <w:ind w:left="1520"/>
      </w:pPr>
    </w:p>
    <w:p>
      <w:pPr>
        <w:pStyle w:val="MMTopic3"/>
        <w:numPr>
          <w:ilvl w:val="2"/>
          <w:numId w:val="1"/>
        </w:numPr>
        <w:rPr>
          <w:vanish/>
          <w:specVanish/>
        </w:rPr>
      </w:pPr>
      <w:r>
        <w:t>【未整理】NIST SP.800-82R2　Guide to Industrial Control Systems (ICS) Security</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2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t>【未整理】ENISA「IoTのベースラインセキュリティに関する提言」概要【2018年1月19日IPA】</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2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t>【未整理】NIST Special Publication 800-171r1 連邦政府外のシステムと組織における管理された非格付け情報の保護</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2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t>【未整理】クラウドコンピューティングのためのセキュリティガイダンスv4.0</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2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t>【未整理】危険な12の落とし穴　クラウドの重大セキュリティ脅威＋2017インシデント事例集【一般社団法人日本クラウドセキュリティアライアンス（CSAジャパン）】</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2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t>【未整理】「つながる世界」を破綻させないためのセキュアなIoT製品開発13のステップ【CSAジャパン　IoTワーキンググループ】</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2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t>【未整理】IoTへのサイバー攻撃仮想ストーリー集</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2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t>【未整理】国内標的型サイバー攻撃分析レポート</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2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t>【未整理】重要インフラにおける機能保証の考え方に基づくリスクアセスメント手引書（第1版）</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2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2"/>
        <w:numPr>
          <w:ilvl w:val="1"/>
          <w:numId w:val="1"/>
        </w:numPr>
      </w:pPr>
      <w:r>
        <w:rPr>
          <w:rFonts w:ascii="Meiryo" w:eastAsia="Meiryo" w:hAnsi="Meiryo" w:cs="Meiryo"/>
          <w:b/>
          <w:i w:val="0"/>
          <w:strike w:val="0"/>
          <w:color w:val="0303FF"/>
          <w:sz w:val="24"/>
          <w:u w:val="none"/>
        </w:rPr>
        <w:t>Sec01-02-59_各種ガイドブックの内容要約_その他資料</w:t>
      </w:r>
    </w:p>
    <w:p>
      <w:pPr>
        <w:numPr>
          <w:ilvl w:val="0"/>
          <w:numId w:val="0"/>
        </w:numPr>
        <w:ind w:left="1040"/>
      </w:pPr>
    </w:p>
    <w:p>
      <w:pPr>
        <w:pStyle w:val="MMTopicInfo"/>
        <w:numPr>
          <w:ilvl w:val="0"/>
          <w:numId w:val="0"/>
        </w:numPr>
        <w:ind w:left="1148"/>
        <w:rPr>
          <w:vanish/>
          <w:specVanish/>
        </w:rPr>
      </w:pPr>
      <w:r>
        <w:t xml:space="preserve">参照: </w:t>
      </w:r>
    </w:p>
    <w:p>
      <w:pPr>
        <w:pStyle w:val="MMHyperlink"/>
        <w:ind w:left="1148"/>
        <w:rPr>
          <w:color w:val="auto"/>
          <w:u w:val="none"/>
        </w:rPr>
      </w:pPr>
      <w:hyperlink r:id="rId23" w:history="1">
        <w:r>
          <w:rPr>
            <w:color w:val="0000FF"/>
            <w:u w:val="single"/>
          </w:rPr>
          <w:t>https://bluemoon55.github.io/Sharing_Knowledge3/MindManager3/Sec01-02-59.html</w:t>
        </w:r>
      </w:hyperlink>
      <w:r>
        <w:rPr>
          <w:color w:val="auto"/>
          <w:u w:val="none"/>
        </w:rPr>
        <w:t xml:space="preserve">; </w:t>
      </w:r>
    </w:p>
    <w:p>
      <w:pPr>
        <w:ind w:left="1040"/>
      </w:pPr>
    </w:p>
    <w:p>
      <w:pPr>
        <w:pStyle w:val="MMTopic3"/>
        <w:numPr>
          <w:ilvl w:val="2"/>
          <w:numId w:val="1"/>
        </w:numPr>
      </w:pPr>
      <w:r>
        <w:t>詳細ページ</w:t>
      </w:r>
    </w:p>
    <w:p>
      <w:pPr>
        <w:pStyle w:val="MMTopic4"/>
        <w:numPr>
          <w:ilvl w:val="3"/>
          <w:numId w:val="1"/>
        </w:numPr>
        <w:rPr>
          <w:vanish/>
          <w:specVanish/>
        </w:rPr>
      </w:pPr>
      <w:r>
        <w:t>https://bluemoon55.github.io/Sharing_Knowledge3/MindManager3/Sec01-02-59.html</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2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2" name=""/>
                    <pic:cNvPicPr>
                      <a:picLocks noChangeAspect="1"/>
                    </pic:cNvPicPr>
                  </pic:nvPicPr>
                  <pic:blipFill>
                    <a:blip xmlns:r="http://schemas.openxmlformats.org/officeDocument/2006/relationships" r:embed="rId11"/>
                    <a:stretch>
                      <a:fillRect/>
                    </a:stretch>
                  </pic:blipFill>
                  <pic:spPr>
                    <a:xfrm>
                      <a:off x="0" y="0"/>
                      <a:ext cx="139700" cy="139700"/>
                    </a:xfrm>
                    <a:prstGeom prst="rect">
                      <a:avLst/>
                    </a:prstGeom>
                  </pic:spPr>
                </pic:pic>
              </a:graphicData>
            </a:graphic>
          </wp:inline>
        </w:drawing>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23" w:history="1">
        <w:r>
          <w:rPr>
            <w:color w:val="0000FF"/>
            <w:u w:val="single"/>
          </w:rPr>
          <w:t>https://bluemoon55.github.io/Sharing_Knowledge3/MindManager3/Sec01-02-59.html</w:t>
        </w:r>
      </w:hyperlink>
      <w:r>
        <w:rPr>
          <w:color w:val="auto"/>
          <w:u w:val="none"/>
        </w:rPr>
        <w:t xml:space="preserve">; </w:t>
      </w:r>
    </w:p>
    <w:p>
      <w:pPr>
        <w:ind w:left="1520"/>
      </w:pPr>
    </w:p>
    <w:p>
      <w:pPr>
        <w:pStyle w:val="MMTopic3"/>
        <w:numPr>
          <w:ilvl w:val="2"/>
          <w:numId w:val="1"/>
        </w:numPr>
        <w:rPr>
          <w:vanish/>
          <w:specVanish/>
        </w:rPr>
      </w:pPr>
      <w:r>
        <w:rPr>
          <w:rFonts w:ascii="Meiryo" w:eastAsia="Meiryo" w:hAnsi="Meiryo" w:cs="Meiryo"/>
          <w:b w:val="0"/>
          <w:i w:val="0"/>
          <w:strike w:val="0"/>
          <w:color w:val="000000"/>
          <w:sz w:val="20"/>
          <w:u w:val="none"/>
        </w:rPr>
        <w:t>マイナンバー制度とマイナンバーカード【総務省HP】</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2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rPr>
          <w:rFonts w:ascii="Meiryo" w:eastAsia="Meiryo" w:hAnsi="Meiryo" w:cs="Meiryo"/>
          <w:b w:val="0"/>
          <w:i w:val="0"/>
          <w:strike w:val="0"/>
          <w:color w:val="000000"/>
          <w:sz w:val="20"/>
          <w:u w:val="none"/>
        </w:rPr>
        <w:t>自治体CIO育成研修集合研修SLAの考え方【総務省】</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2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rPr>
          <w:rFonts w:ascii="Meiryo" w:eastAsia="Meiryo" w:hAnsi="Meiryo" w:cs="Meiryo"/>
          <w:b w:val="0"/>
          <w:i w:val="0"/>
          <w:strike w:val="0"/>
          <w:color w:val="000000"/>
          <w:sz w:val="20"/>
          <w:u w:val="none"/>
        </w:rPr>
        <w:t>ICTの進化が雇用と働き方に及ぼす影響に関する調査研究（平成28年情報通信白書）【2016年総務省】</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2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2"/>
        <w:numPr>
          <w:ilvl w:val="1"/>
          <w:numId w:val="1"/>
        </w:numPr>
      </w:pPr>
      <w:r>
        <w:rPr>
          <w:rFonts w:ascii="Meiryo" w:eastAsia="Meiryo" w:hAnsi="Meiryo" w:cs="Meiryo"/>
          <w:b/>
          <w:i w:val="0"/>
          <w:strike w:val="0"/>
          <w:color w:val="0303FF"/>
          <w:sz w:val="24"/>
          <w:u w:val="none"/>
        </w:rPr>
        <w:t>Sec01-02-60_各種ガイドブックの内容要約_働き方改革関連【SK3】</w:t>
      </w:r>
    </w:p>
    <w:p>
      <w:pPr>
        <w:numPr>
          <w:ilvl w:val="0"/>
          <w:numId w:val="0"/>
        </w:numPr>
        <w:ind w:left="1040"/>
      </w:pPr>
    </w:p>
    <w:p>
      <w:pPr>
        <w:pStyle w:val="MMTopicInfo"/>
        <w:numPr>
          <w:ilvl w:val="0"/>
          <w:numId w:val="0"/>
        </w:numPr>
        <w:ind w:left="1148"/>
        <w:rPr>
          <w:vanish/>
          <w:specVanish/>
        </w:rPr>
      </w:pPr>
      <w:r>
        <w:t xml:space="preserve">参照: </w:t>
      </w:r>
    </w:p>
    <w:p>
      <w:pPr>
        <w:pStyle w:val="MMHyperlink"/>
        <w:ind w:left="1148"/>
        <w:rPr>
          <w:color w:val="auto"/>
          <w:u w:val="none"/>
        </w:rPr>
      </w:pPr>
      <w:hyperlink r:id="rId24" w:history="1">
        <w:r>
          <w:rPr>
            <w:color w:val="0000FF"/>
            <w:u w:val="single"/>
          </w:rPr>
          <w:t>https://bluemoon55.github.io/Sharing_Knowledge3/MindManager3/Sec01-02-60.html</w:t>
        </w:r>
      </w:hyperlink>
      <w:r>
        <w:rPr>
          <w:color w:val="auto"/>
          <w:u w:val="none"/>
        </w:rPr>
        <w:t xml:space="preserve">; </w:t>
      </w:r>
    </w:p>
    <w:p>
      <w:pPr>
        <w:ind w:left="1040"/>
      </w:pPr>
    </w:p>
    <w:p>
      <w:pPr>
        <w:pStyle w:val="MMTopic3"/>
        <w:numPr>
          <w:ilvl w:val="2"/>
          <w:numId w:val="1"/>
        </w:numPr>
      </w:pPr>
      <w:r>
        <w:t>詳細ページ</w:t>
      </w:r>
    </w:p>
    <w:p>
      <w:pPr>
        <w:pStyle w:val="MMTopic4"/>
        <w:numPr>
          <w:ilvl w:val="3"/>
          <w:numId w:val="1"/>
        </w:numPr>
        <w:rPr>
          <w:vanish/>
          <w:specVanish/>
        </w:rPr>
      </w:pPr>
      <w:r>
        <w:t>https://bluemoon55.github.io/Sharing_Knowledge3/MindManager3/Sec01-02-60.html</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2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0" name=""/>
                    <pic:cNvPicPr>
                      <a:picLocks noChangeAspect="1"/>
                    </pic:cNvPicPr>
                  </pic:nvPicPr>
                  <pic:blipFill>
                    <a:blip xmlns:r="http://schemas.openxmlformats.org/officeDocument/2006/relationships" r:embed="rId11"/>
                    <a:stretch>
                      <a:fillRect/>
                    </a:stretch>
                  </pic:blipFill>
                  <pic:spPr>
                    <a:xfrm>
                      <a:off x="0" y="0"/>
                      <a:ext cx="139700" cy="139700"/>
                    </a:xfrm>
                    <a:prstGeom prst="rect">
                      <a:avLst/>
                    </a:prstGeom>
                  </pic:spPr>
                </pic:pic>
              </a:graphicData>
            </a:graphic>
          </wp:inline>
        </w:drawing>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24" w:history="1">
        <w:r>
          <w:rPr>
            <w:color w:val="0000FF"/>
            <w:u w:val="single"/>
          </w:rPr>
          <w:t>https://bluemoon55.github.io/Sharing_Knowledge3/MindManager3/Sec01-02-60.html</w:t>
        </w:r>
      </w:hyperlink>
      <w:r>
        <w:rPr>
          <w:color w:val="auto"/>
          <w:u w:val="none"/>
        </w:rPr>
        <w:t xml:space="preserve">; </w:t>
      </w:r>
    </w:p>
    <w:p>
      <w:pPr>
        <w:ind w:left="1520"/>
      </w:pPr>
    </w:p>
    <w:p>
      <w:pPr>
        <w:pStyle w:val="MMTopic3"/>
        <w:numPr>
          <w:ilvl w:val="2"/>
          <w:numId w:val="1"/>
        </w:numPr>
        <w:rPr>
          <w:vanish/>
          <w:specVanish/>
        </w:rPr>
      </w:pPr>
      <w:r>
        <w:rPr>
          <w:rFonts w:ascii="Segoe UI Symbol" w:eastAsia="Segoe UI Symbol" w:hAnsi="Segoe UI Symbol" w:cs="Segoe UI Symbol"/>
          <w:b w:val="0"/>
          <w:i w:val="0"/>
          <w:strike w:val="0"/>
          <w:color w:val="000000"/>
          <w:sz w:val="24"/>
          <w:u w:val="none"/>
        </w:rPr>
        <w:t>●</w:t>
      </w:r>
      <w:r>
        <w:rPr>
          <w:rFonts w:ascii="Meiryo" w:eastAsia="Meiryo" w:hAnsi="Meiryo" w:cs="Meiryo"/>
          <w:b w:val="0"/>
          <w:i w:val="0"/>
          <w:strike w:val="0"/>
          <w:color w:val="000000"/>
          <w:sz w:val="24"/>
          <w:u w:val="none"/>
        </w:rPr>
        <w:t>情報通信技術を利用した事業場外勤務の適切な導入及び実施のためのガイドライン【厚生労働省】</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2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2"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rPr>
          <w:rFonts w:ascii="Segoe UI Symbol" w:eastAsia="Segoe UI Symbol" w:hAnsi="Segoe UI Symbol" w:cs="Segoe UI Symbol"/>
          <w:b w:val="0"/>
          <w:i w:val="0"/>
          <w:strike w:val="0"/>
          <w:color w:val="000000"/>
          <w:sz w:val="24"/>
          <w:u w:val="none"/>
        </w:rPr>
        <w:t>●</w:t>
      </w:r>
      <w:r>
        <w:rPr>
          <w:rFonts w:ascii="Meiryo" w:eastAsia="Meiryo" w:hAnsi="Meiryo" w:cs="Meiryo"/>
          <w:b w:val="0"/>
          <w:i w:val="0"/>
          <w:strike w:val="0"/>
          <w:color w:val="000000"/>
          <w:sz w:val="24"/>
          <w:u w:val="none"/>
        </w:rPr>
        <w:t>テレワークではじめる働き方改革－テレワークの導入・運用ガイドブック－【厚生労働省】</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2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4"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rPr>
          <w:rFonts w:ascii="Segoe UI Symbol" w:eastAsia="Segoe UI Symbol" w:hAnsi="Segoe UI Symbol" w:cs="Segoe UI Symbol"/>
          <w:b w:val="0"/>
          <w:i w:val="0"/>
          <w:strike w:val="0"/>
          <w:color w:val="000000"/>
          <w:sz w:val="24"/>
          <w:u w:val="none"/>
        </w:rPr>
        <w:t>●</w:t>
      </w:r>
      <w:r>
        <w:rPr>
          <w:rFonts w:ascii="Meiryo" w:eastAsia="Meiryo" w:hAnsi="Meiryo" w:cs="Meiryo"/>
          <w:b w:val="0"/>
          <w:i w:val="0"/>
          <w:strike w:val="0"/>
          <w:color w:val="000000"/>
          <w:sz w:val="24"/>
          <w:u w:val="none"/>
        </w:rPr>
        <w:t>テレワークセキュリティガイドライン第４版【総務省】</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2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6"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3"/>
        <w:numPr>
          <w:ilvl w:val="2"/>
          <w:numId w:val="1"/>
        </w:numPr>
      </w:pPr>
      <w:r>
        <w:rPr>
          <w:rFonts w:ascii="Meiryo" w:eastAsia="Meiryo" w:hAnsi="Meiryo" w:cs="Meiryo"/>
          <w:b w:val="0"/>
          <w:i w:val="0"/>
          <w:strike w:val="0"/>
          <w:color w:val="000000"/>
          <w:sz w:val="24"/>
          <w:u w:val="none"/>
        </w:rPr>
        <w:t>働き方改革を実現するために有用なITツールの種類と活用事例</w:t>
      </w:r>
    </w:p>
    <w:p>
      <w:pPr>
        <w:pStyle w:val="MMTopic3"/>
        <w:numPr>
          <w:ilvl w:val="2"/>
          <w:numId w:val="1"/>
        </w:numPr>
      </w:pPr>
      <w:r>
        <w:rPr>
          <w:rFonts w:ascii="Meiryo" w:eastAsia="Meiryo" w:hAnsi="Meiryo" w:cs="Meiryo"/>
          <w:b w:val="0"/>
          <w:i w:val="0"/>
          <w:strike w:val="0"/>
          <w:color w:val="000000"/>
          <w:sz w:val="24"/>
          <w:u w:val="none"/>
        </w:rPr>
        <w:t>ゼロから学べるテレワーク導入完全ガイド【V-CUBE】</w:t>
      </w:r>
    </w:p>
    <w:p>
      <w:pPr>
        <w:pStyle w:val="MMTopic3"/>
        <w:numPr>
          <w:ilvl w:val="2"/>
          <w:numId w:val="1"/>
        </w:numPr>
      </w:pPr>
      <w:r>
        <w:rPr>
          <w:b/>
          <w:color w:val="FF0303"/>
        </w:rPr>
        <w:t>モバイルセキュリティ関連</w:t>
      </w:r>
    </w:p>
    <w:p>
      <w:pPr>
        <w:pStyle w:val="MMTopic4"/>
        <w:numPr>
          <w:ilvl w:val="3"/>
          <w:numId w:val="1"/>
        </w:numPr>
        <w:rPr>
          <w:vanish/>
          <w:specVanish/>
        </w:rPr>
      </w:pPr>
      <w:r>
        <w:t>●MDM導入・運用検討ガイド【経済産業省】</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2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25" w:history="1">
        <w:r>
          <w:rPr>
            <w:rStyle w:val="Hyperlink"/>
            <w:color w:val="0000FF"/>
            <w:u w:val="single"/>
          </w:rPr>
          <w:t>https://www.jssec.org/dl/MDMGuideV1.pdf</w:t>
        </w:r>
      </w:hyperlink>
      <w:r>
        <w:rPr>
          <w:color w:val="auto"/>
          <w:u w:val="none"/>
        </w:rPr>
        <w:t xml:space="preserve">; </w:t>
      </w:r>
    </w:p>
    <w:p>
      <w:pPr>
        <w:ind w:left="1520"/>
      </w:pPr>
    </w:p>
    <w:p>
      <w:pPr>
        <w:pStyle w:val="MMTopic4"/>
        <w:numPr>
          <w:ilvl w:val="3"/>
          <w:numId w:val="1"/>
        </w:numPr>
        <w:rPr>
          <w:vanish/>
          <w:specVanish/>
        </w:rPr>
      </w:pPr>
      <w:r>
        <w:t>●情報セキュリティ対策の基本 スマートフォン編 - IPA【IPA】</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2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26" w:history="1">
        <w:r>
          <w:rPr>
            <w:rStyle w:val="Hyperlink"/>
            <w:color w:val="0000FF"/>
            <w:u w:val="single"/>
          </w:rPr>
          <w:t>https://www.ipa.go.jp/files/000059213.pdf</w:t>
        </w:r>
      </w:hyperlink>
      <w:r>
        <w:rPr>
          <w:color w:val="auto"/>
          <w:u w:val="none"/>
        </w:rPr>
        <w:t xml:space="preserve">; </w:t>
      </w:r>
    </w:p>
    <w:p>
      <w:pPr>
        <w:ind w:left="1520"/>
      </w:pPr>
    </w:p>
    <w:p>
      <w:pPr>
        <w:pStyle w:val="MMTopic4"/>
        <w:numPr>
          <w:ilvl w:val="3"/>
          <w:numId w:val="1"/>
        </w:numPr>
        <w:rPr>
          <w:vanish/>
          <w:specVanish/>
        </w:rPr>
      </w:pPr>
      <w:r>
        <w:t>●スマートフォン＆タブレットの業務利用に関するセキュリティガイドライン【経済産業省】</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2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27" w:history="1">
        <w:r>
          <w:rPr>
            <w:rStyle w:val="Hyperlink"/>
            <w:color w:val="0000FF"/>
            <w:u w:val="single"/>
          </w:rPr>
          <w:t>https://www.meti.go.jp/policy/netsecurity/secdoc/contents/seccontents_000142.html</w:t>
        </w:r>
      </w:hyperlink>
      <w:r>
        <w:rPr>
          <w:color w:val="auto"/>
          <w:u w:val="none"/>
        </w:rPr>
        <w:t xml:space="preserve">; </w:t>
      </w:r>
    </w:p>
    <w:p>
      <w:pPr>
        <w:ind w:left="1520"/>
      </w:pPr>
    </w:p>
    <w:p>
      <w:pPr>
        <w:pStyle w:val="MMTopic4"/>
        <w:numPr>
          <w:ilvl w:val="3"/>
          <w:numId w:val="1"/>
        </w:numPr>
        <w:rPr>
          <w:vanish/>
          <w:specVanish/>
        </w:rPr>
      </w:pPr>
      <w:r>
        <w:t>●私物端末の業務利用におけるセキュリティ要件の考え方【内閣官房】</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2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28" w:history="1">
        <w:r>
          <w:rPr>
            <w:rStyle w:val="Hyperlink"/>
            <w:color w:val="0000FF"/>
            <w:u w:val="single"/>
          </w:rPr>
          <w:t>https://www.kantei.go.jp/jp/singi/it2/cio/hosakan/wg_report/byod.pdf</w:t>
        </w:r>
      </w:hyperlink>
      <w:r>
        <w:rPr>
          <w:color w:val="auto"/>
          <w:u w:val="none"/>
        </w:rPr>
        <w:t xml:space="preserve">; </w:t>
      </w:r>
    </w:p>
    <w:p>
      <w:pPr>
        <w:ind w:left="1520"/>
      </w:pPr>
    </w:p>
    <w:p>
      <w:pPr>
        <w:pStyle w:val="MMTopic4"/>
        <w:numPr>
          <w:ilvl w:val="3"/>
          <w:numId w:val="1"/>
        </w:numPr>
        <w:rPr>
          <w:vanish/>
          <w:specVanish/>
        </w:rPr>
      </w:pPr>
      <w:r>
        <w:t>●導入事例　大分県庁　【Soliton】</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2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29" w:history="1">
        <w:r>
          <w:rPr>
            <w:rStyle w:val="Hyperlink"/>
            <w:color w:val="0000FF"/>
            <w:u w:val="single"/>
          </w:rPr>
          <w:t>https://www.soliton.co.jp/case_study/pref-oita.html</w:t>
        </w:r>
      </w:hyperlink>
      <w:r>
        <w:rPr>
          <w:color w:val="auto"/>
          <w:u w:val="none"/>
        </w:rPr>
        <w:t xml:space="preserve">; </w:t>
      </w:r>
    </w:p>
    <w:p>
      <w:pPr>
        <w:ind w:left="1520"/>
      </w:pPr>
    </w:p>
    <w:p>
      <w:pPr>
        <w:pStyle w:val="MMTopic4"/>
        <w:numPr>
          <w:ilvl w:val="3"/>
          <w:numId w:val="1"/>
        </w:numPr>
        <w:rPr>
          <w:vanish/>
          <w:specVanish/>
        </w:rPr>
      </w:pPr>
      <w:r>
        <w:t>NISTガイドライン</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2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pPr>
      <w:r>
        <w:t>Mobile Device Security: Cloud and Hybrid Builds</w:t>
      </w:r>
    </w:p>
    <w:p>
      <w:pPr>
        <w:pStyle w:val="MMTopic6"/>
        <w:numPr>
          <w:ilvl w:val="5"/>
          <w:numId w:val="1"/>
        </w:numPr>
      </w:pPr>
      <w:r>
        <w:t>Executive Summary</w:t>
      </w:r>
    </w:p>
    <w:p>
      <w:pPr>
        <w:numPr>
          <w:ilvl w:val="0"/>
          <w:numId w:val="0"/>
        </w:numPr>
        <w:ind w:left="1760"/>
      </w:pPr>
    </w:p>
    <w:p>
      <w:pPr>
        <w:pStyle w:val="MMTopicInfo"/>
        <w:numPr>
          <w:ilvl w:val="0"/>
          <w:numId w:val="0"/>
        </w:numPr>
        <w:ind w:left="1868"/>
        <w:rPr>
          <w:vanish/>
          <w:specVanish/>
        </w:rPr>
      </w:pPr>
      <w:r>
        <w:t xml:space="preserve">参照: </w:t>
      </w:r>
    </w:p>
    <w:p>
      <w:pPr>
        <w:pStyle w:val="MMHyperlink"/>
        <w:ind w:left="1868"/>
        <w:rPr>
          <w:color w:val="auto"/>
          <w:u w:val="none"/>
        </w:rPr>
      </w:pPr>
      <w:hyperlink r:id="rId30" w:history="1">
        <w:r>
          <w:rPr>
            <w:rStyle w:val="Hyperlink"/>
            <w:color w:val="0000FF"/>
            <w:u w:val="single"/>
          </w:rPr>
          <w:t>https://www.nccoe.nist.gov/sites/default/files/library/sp1800/mds-nist-sp1800-4a-draft.pdf</w:t>
        </w:r>
      </w:hyperlink>
      <w:r>
        <w:rPr>
          <w:color w:val="auto"/>
          <w:u w:val="none"/>
        </w:rPr>
        <w:t xml:space="preserve">; </w:t>
      </w:r>
    </w:p>
    <w:p>
      <w:pPr>
        <w:ind w:left="1760"/>
      </w:pPr>
    </w:p>
    <w:p>
      <w:pPr>
        <w:pStyle w:val="MMTopic6"/>
        <w:numPr>
          <w:ilvl w:val="5"/>
          <w:numId w:val="1"/>
        </w:numPr>
      </w:pPr>
      <w:r>
        <w:t>Approach, Architecture, and Security Characteristics</w:t>
      </w:r>
    </w:p>
    <w:p>
      <w:pPr>
        <w:numPr>
          <w:ilvl w:val="0"/>
          <w:numId w:val="0"/>
        </w:numPr>
        <w:ind w:left="1760"/>
      </w:pPr>
    </w:p>
    <w:p>
      <w:pPr>
        <w:pStyle w:val="MMTopicInfo"/>
        <w:numPr>
          <w:ilvl w:val="0"/>
          <w:numId w:val="0"/>
        </w:numPr>
        <w:ind w:left="1868"/>
        <w:rPr>
          <w:vanish/>
          <w:specVanish/>
        </w:rPr>
      </w:pPr>
      <w:r>
        <w:t xml:space="preserve">参照: </w:t>
      </w:r>
    </w:p>
    <w:p>
      <w:pPr>
        <w:pStyle w:val="MMHyperlink"/>
        <w:ind w:left="1868"/>
        <w:rPr>
          <w:color w:val="auto"/>
          <w:u w:val="none"/>
        </w:rPr>
      </w:pPr>
      <w:hyperlink r:id="rId31" w:history="1">
        <w:r>
          <w:rPr>
            <w:rStyle w:val="Hyperlink"/>
            <w:color w:val="0000FF"/>
            <w:u w:val="single"/>
          </w:rPr>
          <w:t>https://www.nccoe.nist.gov/sites/default/files/library/sp1800/mds-nist-sp1800-4b-draft.pdf</w:t>
        </w:r>
      </w:hyperlink>
      <w:r>
        <w:rPr>
          <w:color w:val="auto"/>
          <w:u w:val="none"/>
        </w:rPr>
        <w:t xml:space="preserve">; </w:t>
      </w:r>
    </w:p>
    <w:p>
      <w:pPr>
        <w:ind w:left="1760"/>
      </w:pPr>
    </w:p>
    <w:p>
      <w:pPr>
        <w:pStyle w:val="MMTopic6"/>
        <w:numPr>
          <w:ilvl w:val="5"/>
          <w:numId w:val="1"/>
        </w:numPr>
      </w:pPr>
      <w:r>
        <w:t>How-To Guide</w:t>
      </w:r>
    </w:p>
    <w:p>
      <w:pPr>
        <w:numPr>
          <w:ilvl w:val="0"/>
          <w:numId w:val="0"/>
        </w:numPr>
        <w:ind w:left="1760"/>
      </w:pPr>
    </w:p>
    <w:p>
      <w:pPr>
        <w:pStyle w:val="MMTopicInfo"/>
        <w:numPr>
          <w:ilvl w:val="0"/>
          <w:numId w:val="0"/>
        </w:numPr>
        <w:ind w:left="1868"/>
        <w:rPr>
          <w:vanish/>
          <w:specVanish/>
        </w:rPr>
      </w:pPr>
      <w:r>
        <w:t xml:space="preserve">参照: </w:t>
      </w:r>
    </w:p>
    <w:p>
      <w:pPr>
        <w:pStyle w:val="MMHyperlink"/>
        <w:ind w:left="1868"/>
        <w:rPr>
          <w:color w:val="auto"/>
          <w:u w:val="none"/>
        </w:rPr>
      </w:pPr>
      <w:hyperlink r:id="rId32" w:history="1">
        <w:r>
          <w:rPr>
            <w:rStyle w:val="Hyperlink"/>
            <w:color w:val="0000FF"/>
            <w:u w:val="single"/>
          </w:rPr>
          <w:t>https://www.nccoe.nist.gov/sites/default/files/library/sp1800/mds-nist-sp1800-4c-draft.pdf</w:t>
        </w:r>
      </w:hyperlink>
      <w:r>
        <w:rPr>
          <w:color w:val="auto"/>
          <w:u w:val="none"/>
        </w:rPr>
        <w:t xml:space="preserve">; </w:t>
      </w:r>
    </w:p>
    <w:p>
      <w:pPr>
        <w:pStyle w:val="MMTopic2"/>
        <w:numPr>
          <w:ilvl w:val="1"/>
          <w:numId w:val="1"/>
        </w:numPr>
      </w:pPr>
      <w:r>
        <w:rPr>
          <w:rFonts w:ascii="Meiryo" w:eastAsia="Meiryo" w:hAnsi="Meiryo" w:cs="Meiryo"/>
          <w:b/>
          <w:i w:val="0"/>
          <w:strike w:val="0"/>
          <w:color w:val="0303FF"/>
          <w:sz w:val="24"/>
          <w:u w:val="none"/>
        </w:rPr>
        <w:t>Sec01-02-62_各種ガイドブックの内容要約_【参考】IT関連</w:t>
      </w:r>
    </w:p>
    <w:p>
      <w:pPr>
        <w:numPr>
          <w:ilvl w:val="0"/>
          <w:numId w:val="0"/>
        </w:numPr>
        <w:ind w:left="1040"/>
      </w:pPr>
    </w:p>
    <w:p>
      <w:pPr>
        <w:pStyle w:val="MMTopicInfo"/>
        <w:numPr>
          <w:ilvl w:val="0"/>
          <w:numId w:val="0"/>
        </w:numPr>
        <w:ind w:left="1148"/>
        <w:rPr>
          <w:vanish/>
          <w:specVanish/>
        </w:rPr>
      </w:pPr>
      <w:r>
        <w:t xml:space="preserve">参照: </w:t>
      </w:r>
    </w:p>
    <w:p>
      <w:pPr>
        <w:pStyle w:val="MMHyperlink"/>
        <w:ind w:left="1148"/>
        <w:rPr>
          <w:color w:val="auto"/>
          <w:u w:val="none"/>
        </w:rPr>
      </w:pPr>
      <w:hyperlink r:id="rId33" w:history="1">
        <w:r>
          <w:rPr>
            <w:color w:val="0000FF"/>
            <w:u w:val="single"/>
          </w:rPr>
          <w:t>https://bluemoon55.github.io/Sharing_Knowledge3/MindManager3/Sec01-02-62.html</w:t>
        </w:r>
      </w:hyperlink>
      <w:r>
        <w:rPr>
          <w:color w:val="auto"/>
          <w:u w:val="none"/>
        </w:rPr>
        <w:t xml:space="preserve">; </w:t>
      </w:r>
    </w:p>
    <w:p>
      <w:pPr>
        <w:ind w:left="1040"/>
      </w:pPr>
    </w:p>
    <w:p>
      <w:pPr>
        <w:pStyle w:val="MMTopic3"/>
        <w:numPr>
          <w:ilvl w:val="2"/>
          <w:numId w:val="1"/>
        </w:numPr>
      </w:pPr>
      <w:r>
        <w:t>詳細ページ</w:t>
      </w:r>
    </w:p>
    <w:p>
      <w:pPr>
        <w:pStyle w:val="MMTopic4"/>
        <w:numPr>
          <w:ilvl w:val="3"/>
          <w:numId w:val="1"/>
        </w:numPr>
        <w:rPr>
          <w:vanish/>
          <w:specVanish/>
        </w:rPr>
      </w:pPr>
      <w:r>
        <w:t>https://bluemoon55.github.io/Sharing_Knowledge3/MindManager3/Sec01-02-62.html</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2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0" name=""/>
                    <pic:cNvPicPr>
                      <a:picLocks noChangeAspect="1"/>
                    </pic:cNvPicPr>
                  </pic:nvPicPr>
                  <pic:blipFill>
                    <a:blip xmlns:r="http://schemas.openxmlformats.org/officeDocument/2006/relationships" r:embed="rId11"/>
                    <a:stretch>
                      <a:fillRect/>
                    </a:stretch>
                  </pic:blipFill>
                  <pic:spPr>
                    <a:xfrm>
                      <a:off x="0" y="0"/>
                      <a:ext cx="139700" cy="139700"/>
                    </a:xfrm>
                    <a:prstGeom prst="rect">
                      <a:avLst/>
                    </a:prstGeom>
                  </pic:spPr>
                </pic:pic>
              </a:graphicData>
            </a:graphic>
          </wp:inline>
        </w:drawing>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33" w:history="1">
        <w:r>
          <w:rPr>
            <w:color w:val="0000FF"/>
            <w:u w:val="single"/>
          </w:rPr>
          <w:t>https://bluemoon55.github.io/Sharing_Knowledge3/MindManager3/Sec01-02-62.html</w:t>
        </w:r>
      </w:hyperlink>
      <w:r>
        <w:rPr>
          <w:color w:val="auto"/>
          <w:u w:val="none"/>
        </w:rPr>
        <w:t xml:space="preserve">; </w:t>
      </w:r>
    </w:p>
    <w:p>
      <w:pPr>
        <w:ind w:left="1520"/>
      </w:pPr>
    </w:p>
    <w:p>
      <w:pPr>
        <w:pStyle w:val="MMTopic3"/>
        <w:numPr>
          <w:ilvl w:val="2"/>
          <w:numId w:val="1"/>
        </w:numPr>
      </w:pPr>
      <w:r>
        <w:t>（原本は「Bib10-08国の事業が実施に至るまで」）</w:t>
      </w:r>
    </w:p>
    <w:p>
      <w:pPr>
        <w:pStyle w:val="MMTopic3"/>
        <w:numPr>
          <w:ilvl w:val="2"/>
          <w:numId w:val="1"/>
        </w:numPr>
      </w:pPr>
      <w:r>
        <w:t>IT戦略本部</w:t>
      </w:r>
    </w:p>
    <w:p>
      <w:pPr>
        <w:pStyle w:val="MMTopic3"/>
        <w:numPr>
          <w:ilvl w:val="2"/>
          <w:numId w:val="1"/>
        </w:numPr>
      </w:pPr>
      <w:r>
        <w:t>高度情報通信ネットワーク社会形成基本法（IT基本法）（2015年2月1日改訂施行）</w:t>
      </w:r>
    </w:p>
    <w:p>
      <w:pPr>
        <w:pStyle w:val="MMTopic4"/>
        <w:numPr>
          <w:ilvl w:val="3"/>
          <w:numId w:val="1"/>
        </w:numPr>
        <w:rPr>
          <w:vanish/>
          <w:specVanish/>
        </w:rPr>
      </w:pPr>
      <w:r>
        <w:t>「世界最先端IT国家創造宣言」の改定（高度情報通信ネットワーク社会推進戦略本部（IT戦略本部））（2016.5.20閣議決定)</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2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2"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t>電子行政オープンデータ戦略（2012年7月4日IT戦略本部）【再掲】</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2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4"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3"/>
        <w:numPr>
          <w:ilvl w:val="2"/>
          <w:numId w:val="1"/>
        </w:numPr>
      </w:pPr>
      <w:r>
        <w:t>電子行政オープンデータ推進のためのロードマップ（2013年6月14日IT戦略本部決定）</w:t>
      </w:r>
    </w:p>
    <w:p>
      <w:pPr>
        <w:pStyle w:val="MMTopic3"/>
        <w:numPr>
          <w:ilvl w:val="2"/>
          <w:numId w:val="1"/>
        </w:numPr>
      </w:pPr>
      <w:r>
        <w:t>官民データ活用推進基本法（平成28年法律第103号）</w:t>
      </w:r>
    </w:p>
    <w:p>
      <w:pPr>
        <w:pStyle w:val="MMTopic3"/>
        <w:numPr>
          <w:ilvl w:val="2"/>
          <w:numId w:val="1"/>
        </w:numPr>
        <w:rPr>
          <w:vanish/>
          <w:specVanish/>
        </w:rPr>
      </w:pPr>
      <w:r>
        <w:t>「オープンデータ基本指針」（案）「オープンデータ基本指針」（案）【2017年5月23日官民データ活用推進基本計画実行委員会】</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2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6"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3"/>
        <w:numPr>
          <w:ilvl w:val="2"/>
          <w:numId w:val="1"/>
        </w:numPr>
        <w:rPr>
          <w:vanish/>
          <w:specVanish/>
        </w:rPr>
      </w:pPr>
      <w:r>
        <w:t>世界最先端ＩＴ国家創造宣言・官民データ活用推進基本計画【2017年5月30日付け閣議決定】</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2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8"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3"/>
        <w:numPr>
          <w:ilvl w:val="2"/>
          <w:numId w:val="1"/>
        </w:numPr>
      </w:pPr>
      <w:r>
        <w:t>「政府情報システムの整備及び管理に関する標準ガイドライン」(2015年3月19日更新、  2014年12月3日各府省CIO連絡会議決定）および「実務手引書」</w:t>
      </w:r>
    </w:p>
    <w:p>
      <w:pPr>
        <w:pStyle w:val="MMTopic3"/>
        <w:numPr>
          <w:ilvl w:val="2"/>
          <w:numId w:val="1"/>
        </w:numPr>
      </w:pPr>
      <w:r>
        <w:rPr>
          <w:rFonts w:ascii="Meiryo" w:eastAsia="Meiryo" w:hAnsi="Meiryo" w:cs="Meiryo"/>
          <w:b w:val="0"/>
          <w:i w:val="0"/>
          <w:strike w:val="0"/>
          <w:color w:val="000000"/>
          <w:sz w:val="24"/>
          <w:u w:val="none"/>
        </w:rPr>
        <w:t>人材育成・人材確保</w:t>
      </w:r>
    </w:p>
    <w:p>
      <w:pPr>
        <w:pStyle w:val="MMTopic4"/>
        <w:numPr>
          <w:ilvl w:val="3"/>
          <w:numId w:val="1"/>
        </w:numPr>
        <w:rPr>
          <w:vanish/>
          <w:specVanish/>
        </w:rPr>
      </w:pPr>
      <w:r>
        <w:t>IT人材白書2017【2017年4月25日IPA】</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2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0"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4"/>
        <w:numPr>
          <w:ilvl w:val="3"/>
          <w:numId w:val="1"/>
        </w:numPr>
      </w:pPr>
      <w:r>
        <w:t>情報技術者試験</w:t>
      </w:r>
    </w:p>
    <w:p>
      <w:pPr>
        <w:pStyle w:val="MMTopic4"/>
        <w:numPr>
          <w:ilvl w:val="3"/>
          <w:numId w:val="1"/>
        </w:numPr>
      </w:pPr>
      <w:r>
        <w:t>iコンピテンシディクショナリ</w:t>
      </w:r>
    </w:p>
    <w:p>
      <w:pPr>
        <w:pStyle w:val="MMTopic3"/>
        <w:numPr>
          <w:ilvl w:val="2"/>
          <w:numId w:val="1"/>
        </w:numPr>
      </w:pPr>
      <w:r>
        <w:rPr>
          <w:rFonts w:ascii="Meiryo" w:eastAsia="Meiryo" w:hAnsi="Meiryo" w:cs="Meiryo"/>
          <w:b w:val="0"/>
          <w:i w:val="0"/>
          <w:strike w:val="0"/>
          <w:color w:val="000000"/>
          <w:sz w:val="24"/>
          <w:u w:val="none"/>
        </w:rPr>
        <w:t>人材育成・人材確保【セキュリティ関連】</w:t>
      </w:r>
    </w:p>
    <w:p>
      <w:pPr>
        <w:pStyle w:val="MMTopic4"/>
        <w:numPr>
          <w:ilvl w:val="3"/>
          <w:numId w:val="1"/>
        </w:numPr>
        <w:rPr>
          <w:vanish/>
          <w:specVanish/>
        </w:rPr>
      </w:pPr>
      <w:r>
        <w:t>■ITのスキル指標を活用した情報セキュリティ人材育成ガイド【2015年5月IPA】</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2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2"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情報処理安全確保支援士試験チェックシート</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2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4"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2"/>
        <w:numPr>
          <w:ilvl w:val="1"/>
          <w:numId w:val="1"/>
        </w:numPr>
      </w:pPr>
      <w:r>
        <w:rPr>
          <w:rFonts w:ascii="Meiryo" w:eastAsia="Meiryo" w:hAnsi="Meiryo" w:cs="Meiryo"/>
          <w:b/>
          <w:i w:val="0"/>
          <w:strike w:val="0"/>
          <w:color w:val="0303FF"/>
          <w:sz w:val="24"/>
          <w:u w:val="none"/>
        </w:rPr>
        <w:t>Sec01-02-63_各種ガイドブックの内容要約_次世代環境及び技術関連</w:t>
      </w:r>
    </w:p>
    <w:p>
      <w:pPr>
        <w:numPr>
          <w:ilvl w:val="0"/>
          <w:numId w:val="0"/>
        </w:numPr>
        <w:ind w:left="1040"/>
      </w:pPr>
    </w:p>
    <w:p>
      <w:pPr>
        <w:pStyle w:val="MMTopicInfo"/>
        <w:numPr>
          <w:ilvl w:val="0"/>
          <w:numId w:val="0"/>
        </w:numPr>
        <w:ind w:left="1148"/>
        <w:rPr>
          <w:vanish/>
          <w:specVanish/>
        </w:rPr>
      </w:pPr>
      <w:r>
        <w:t xml:space="preserve">参照: </w:t>
      </w:r>
    </w:p>
    <w:p>
      <w:pPr>
        <w:pStyle w:val="MMHyperlink"/>
        <w:ind w:left="1148"/>
        <w:rPr>
          <w:color w:val="auto"/>
          <w:u w:val="none"/>
        </w:rPr>
      </w:pPr>
      <w:hyperlink r:id="rId34" w:history="1">
        <w:r>
          <w:rPr>
            <w:color w:val="0000FF"/>
            <w:u w:val="single"/>
          </w:rPr>
          <w:t>https://bluemoon55.github.io/Sharing_Knowledge3/MindManager3/Sec01-02-63.html</w:t>
        </w:r>
      </w:hyperlink>
      <w:r>
        <w:rPr>
          <w:color w:val="auto"/>
          <w:u w:val="none"/>
        </w:rPr>
        <w:t xml:space="preserve">; </w:t>
      </w:r>
    </w:p>
    <w:p>
      <w:pPr>
        <w:ind w:left="1040"/>
      </w:pPr>
    </w:p>
    <w:p>
      <w:pPr>
        <w:pStyle w:val="MMTopic3"/>
        <w:numPr>
          <w:ilvl w:val="2"/>
          <w:numId w:val="1"/>
        </w:numPr>
      </w:pPr>
      <w:r>
        <w:t>詳細ページ</w:t>
      </w:r>
    </w:p>
    <w:p>
      <w:pPr>
        <w:pStyle w:val="MMTopic4"/>
        <w:numPr>
          <w:ilvl w:val="3"/>
          <w:numId w:val="1"/>
        </w:numPr>
        <w:rPr>
          <w:vanish/>
          <w:specVanish/>
        </w:rPr>
      </w:pPr>
      <w:r>
        <w:t>https://bluemoon55.github.io/Sharing_Knowledge3/MindManager3/Sec01-02-63.html</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2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6" name=""/>
                    <pic:cNvPicPr>
                      <a:picLocks noChangeAspect="1"/>
                    </pic:cNvPicPr>
                  </pic:nvPicPr>
                  <pic:blipFill>
                    <a:blip xmlns:r="http://schemas.openxmlformats.org/officeDocument/2006/relationships" r:embed="rId11"/>
                    <a:stretch>
                      <a:fillRect/>
                    </a:stretch>
                  </pic:blipFill>
                  <pic:spPr>
                    <a:xfrm>
                      <a:off x="0" y="0"/>
                      <a:ext cx="139700" cy="139700"/>
                    </a:xfrm>
                    <a:prstGeom prst="rect">
                      <a:avLst/>
                    </a:prstGeom>
                  </pic:spPr>
                </pic:pic>
              </a:graphicData>
            </a:graphic>
          </wp:inline>
        </w:drawing>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34" w:history="1">
        <w:r>
          <w:rPr>
            <w:color w:val="0000FF"/>
            <w:u w:val="single"/>
          </w:rPr>
          <w:t>https://bluemoon55.github.io/Sharing_Knowledge3/MindManager3/Sec01-02-63.html</w:t>
        </w:r>
      </w:hyperlink>
      <w:r>
        <w:rPr>
          <w:color w:val="auto"/>
          <w:u w:val="none"/>
        </w:rPr>
        <w:t xml:space="preserve">; </w:t>
      </w:r>
    </w:p>
    <w:p>
      <w:pPr>
        <w:ind w:left="1520"/>
      </w:pPr>
    </w:p>
    <w:p>
      <w:pPr>
        <w:pStyle w:val="MMTopic3"/>
        <w:numPr>
          <w:ilvl w:val="2"/>
          <w:numId w:val="1"/>
        </w:numPr>
      </w:pPr>
      <w:r>
        <w:rPr>
          <w:rFonts w:ascii="Meiryo" w:eastAsia="Meiryo" w:hAnsi="Meiryo" w:cs="Meiryo"/>
          <w:b w:val="0"/>
          <w:i w:val="0"/>
          <w:strike w:val="0"/>
          <w:color w:val="000000"/>
          <w:sz w:val="24"/>
          <w:u w:val="none"/>
        </w:rPr>
        <w:t>AI</w:t>
      </w:r>
    </w:p>
    <w:p>
      <w:pPr>
        <w:pStyle w:val="MMTopic4"/>
        <w:numPr>
          <w:ilvl w:val="3"/>
          <w:numId w:val="1"/>
        </w:numPr>
        <w:rPr>
          <w:vanish/>
          <w:specVanish/>
        </w:rPr>
      </w:pPr>
      <w:r>
        <w:rPr>
          <w:rFonts w:ascii="Meiryo" w:eastAsia="Meiryo" w:hAnsi="Meiryo" w:cs="Meiryo"/>
          <w:b w:val="0"/>
          <w:i w:val="0"/>
          <w:strike w:val="0"/>
          <w:color w:val="000000"/>
          <w:sz w:val="20"/>
          <w:u w:val="none"/>
        </w:rPr>
        <w:t>IoT、  ビッグデータ、  AI等に関する 経済産業省の施策について【2016年3月METI】</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2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3"/>
        <w:numPr>
          <w:ilvl w:val="2"/>
          <w:numId w:val="1"/>
        </w:numPr>
      </w:pPr>
      <w:r>
        <w:rPr>
          <w:rFonts w:ascii="Meiryo" w:eastAsia="Meiryo" w:hAnsi="Meiryo" w:cs="Meiryo"/>
          <w:b w:val="0"/>
          <w:i w:val="0"/>
          <w:strike w:val="0"/>
          <w:color w:val="000000"/>
          <w:sz w:val="24"/>
          <w:u w:val="none"/>
        </w:rPr>
        <w:t>IoT</w:t>
      </w:r>
    </w:p>
    <w:p>
      <w:pPr>
        <w:pStyle w:val="MMTopic4"/>
        <w:numPr>
          <w:ilvl w:val="3"/>
          <w:numId w:val="1"/>
        </w:numPr>
        <w:rPr>
          <w:vanish/>
          <w:specVanish/>
        </w:rPr>
      </w:pPr>
      <w:r>
        <w:t>IoTセキュリティガイドラインver1.0【2016年7月5日総務省・経済産業省】</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2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0"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安全なIoTシステムの創出【2016年3月1日NISC】</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2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コンシューマ向けIoTセキュリティガイド【2016年6月24日JNSA】</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2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IoT早期導入者のためのセキュリティガイダンス【2016年2月24日CSA】</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2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Guide to Industrial Control Systems (ICS) Security【NIST SP.800-82R2】【JPCERT和訳】</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2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IoTセキュリティ　標準／ガイドライン　ハンドブック　2017年度版【2018年5月8日JNSA】</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2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コンシューマ向けIoTセキュリティガイド【2016年8月1日JNSA】</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2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IoTソリューション領域へのスキル変革の指針【2018年4月10日IPA】</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2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IoTソリューション領域へのスキル変革の指針_参考文献【2018年4月10日IPA】</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2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【未整理】IoTへのサイバー攻撃仮想ストーリー集【一般社団法人日本クラウドセキュリティアライアンス（CSAジャパン）】</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2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【未整理】「つながる世界」を破綻させないためのセキュアなIoT製品開発13のステップ【CSAジャパン　IoTワーキンググループ】</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2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【未整理】工場における産業用IoT導入のためのセキュリティファーストステップ【2018年8月JPCERT/CC】</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3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【未整理】「IoTセキュリティ基盤を活用したが安心安全な社会の実現に向けた実証実験」の結果の公表【2018年6月総務省情報流通行政局】</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3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pPr>
      <w:r>
        <w:t>旧版</w:t>
      </w:r>
    </w:p>
    <w:p>
      <w:pPr>
        <w:pStyle w:val="MMTopic5"/>
        <w:numPr>
          <w:ilvl w:val="4"/>
          <w:numId w:val="1"/>
        </w:numPr>
        <w:rPr>
          <w:vanish/>
          <w:specVanish/>
        </w:rPr>
      </w:pPr>
      <w:r>
        <w:t>【未整理】IoTセキュリティ総合対策プログレスレポート2018【2018年7月　サイバーセキュリティタスクフォース】</w:t>
      </w:r>
    </w:p>
    <w:p>
      <w:pPr>
        <w:pStyle w:val="MMTopicInfo"/>
        <w:ind w:left="1760"/>
        <w:rPr>
          <w:vanish/>
          <w:specVanish/>
        </w:rPr>
      </w:pPr>
      <w:r>
        <w:t xml:space="preserve"> </w:t>
      </w:r>
    </w:p>
    <w:p>
      <w:pPr>
        <w:pStyle w:val="MMIcon"/>
        <w:ind w:left="1760"/>
      </w:pPr>
      <w:r>
        <w:rPr>
          <w:rFonts w:ascii="Meiryo" w:eastAsia="Meiryo" w:hAnsi="Meiryo" w:cs="Meiryo"/>
          <w:b w:val="0"/>
          <w:i w:val="0"/>
          <w:iCs w:val="0"/>
          <w:caps w:val="0"/>
          <w:strike w:val="0"/>
          <w:dstrike w:val="0"/>
          <w:color w:val="auto"/>
          <w:sz w:val="22"/>
          <w:u w:val="none"/>
        </w:rPr>
        <w:drawing>
          <wp:inline>
            <wp:extent cx="139700" cy="139700"/>
            <wp:docPr id="1003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rPr>
          <w:vanish/>
          <w:specVanish/>
        </w:rPr>
      </w:pPr>
      <w:r>
        <w:t>【未整理】「IoTセキュリティ総合対策」（文書）【2017年12月　総務省情報流通行政局】</w:t>
      </w:r>
    </w:p>
    <w:p>
      <w:pPr>
        <w:pStyle w:val="MMTopicInfo"/>
        <w:ind w:left="1760"/>
        <w:rPr>
          <w:vanish/>
          <w:specVanish/>
        </w:rPr>
      </w:pPr>
      <w:r>
        <w:t xml:space="preserve"> </w:t>
      </w:r>
    </w:p>
    <w:p>
      <w:pPr>
        <w:pStyle w:val="MMIcon"/>
        <w:ind w:left="1760"/>
      </w:pPr>
      <w:r>
        <w:rPr>
          <w:rFonts w:ascii="Meiryo" w:eastAsia="Meiryo" w:hAnsi="Meiryo" w:cs="Meiryo"/>
          <w:b w:val="0"/>
          <w:i w:val="0"/>
          <w:iCs w:val="0"/>
          <w:caps w:val="0"/>
          <w:strike w:val="0"/>
          <w:dstrike w:val="0"/>
          <w:color w:val="auto"/>
          <w:sz w:val="22"/>
          <w:u w:val="none"/>
        </w:rPr>
        <w:drawing>
          <wp:inline>
            <wp:extent cx="139700" cy="139700"/>
            <wp:docPr id="1003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【未整理】「IoTセキュリティ総合対策」について（講演会スライド）【2018年2月28日　総務省情報流通行政局】</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3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【未整理】IoTセキュリティ総合対策プログレスレポート2019【2018年5月　サイバーセキュリティタスクフォース】</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3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IoT・5Gセキュリティ総合対策（案）【2019年6月総務省サイバーセキュリティタスクフォース】</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3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4"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3"/>
        <w:numPr>
          <w:ilvl w:val="2"/>
          <w:numId w:val="1"/>
        </w:numPr>
      </w:pPr>
      <w:r>
        <w:rPr>
          <w:rFonts w:ascii="Meiryo" w:eastAsia="Meiryo" w:hAnsi="Meiryo" w:cs="Meiryo"/>
          <w:b w:val="0"/>
          <w:i w:val="0"/>
          <w:strike w:val="0"/>
          <w:color w:val="000000"/>
          <w:sz w:val="24"/>
          <w:u w:val="none"/>
        </w:rPr>
        <w:t>クラウド</w:t>
      </w:r>
    </w:p>
    <w:p>
      <w:pPr>
        <w:pStyle w:val="MMTopic4"/>
        <w:numPr>
          <w:ilvl w:val="3"/>
          <w:numId w:val="1"/>
        </w:numPr>
        <w:rPr>
          <w:vanish/>
          <w:specVanish/>
        </w:rPr>
      </w:pPr>
      <w:r>
        <w:t>クラウドセキュリティガイドライン活用ガイドブック2013年版【METI】</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3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クラウドサービス提供における情報セキュリティ対策ガイドライン【2014年4月総務省】</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3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pPr>
      <w:r>
        <w:t>クラウドセキュリティ関連ISO規格</w:t>
      </w:r>
    </w:p>
    <w:p>
      <w:pPr>
        <w:pStyle w:val="MMTopic5"/>
        <w:numPr>
          <w:ilvl w:val="4"/>
          <w:numId w:val="1"/>
        </w:numPr>
        <w:rPr>
          <w:vanish/>
          <w:specVanish/>
        </w:rPr>
      </w:pPr>
      <w:r>
        <w:t>■ISO/IEC27017:2015に基づくISMSクラウドセキュリティ認証に関する要求事項（スライド）【JIPDEC】</w:t>
      </w:r>
    </w:p>
    <w:p>
      <w:pPr>
        <w:pStyle w:val="MMTopicInfo"/>
        <w:ind w:left="1760"/>
        <w:rPr>
          <w:vanish/>
          <w:specVanish/>
        </w:rPr>
      </w:pPr>
      <w:r>
        <w:t xml:space="preserve"> </w:t>
      </w:r>
    </w:p>
    <w:p>
      <w:pPr>
        <w:pStyle w:val="MMIcon"/>
        <w:ind w:left="1760"/>
      </w:pPr>
      <w:r>
        <w:rPr>
          <w:rFonts w:ascii="Meiryo" w:eastAsia="Meiryo" w:hAnsi="Meiryo" w:cs="Meiryo"/>
          <w:b w:val="0"/>
          <w:i w:val="0"/>
          <w:iCs w:val="0"/>
          <w:caps w:val="0"/>
          <w:strike w:val="0"/>
          <w:dstrike w:val="0"/>
          <w:color w:val="auto"/>
          <w:sz w:val="22"/>
          <w:u w:val="none"/>
        </w:rPr>
        <w:drawing>
          <wp:inline>
            <wp:extent cx="139700" cy="139700"/>
            <wp:docPr id="1003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rPr>
          <w:vanish/>
          <w:specVanish/>
        </w:rPr>
      </w:pPr>
      <w:r>
        <w:t>■ISMSクラウドセキュリティ認証の概要（スライド）【JIPDEC】</w:t>
      </w:r>
    </w:p>
    <w:p>
      <w:pPr>
        <w:pStyle w:val="MMTopicInfo"/>
        <w:ind w:left="1760"/>
        <w:rPr>
          <w:vanish/>
          <w:specVanish/>
        </w:rPr>
      </w:pPr>
      <w:r>
        <w:t xml:space="preserve"> </w:t>
      </w:r>
    </w:p>
    <w:p>
      <w:pPr>
        <w:pStyle w:val="MMIcon"/>
        <w:ind w:left="1760"/>
      </w:pPr>
      <w:r>
        <w:rPr>
          <w:rFonts w:ascii="Meiryo" w:eastAsia="Meiryo" w:hAnsi="Meiryo" w:cs="Meiryo"/>
          <w:b w:val="0"/>
          <w:i w:val="0"/>
          <w:iCs w:val="0"/>
          <w:caps w:val="0"/>
          <w:strike w:val="0"/>
          <w:dstrike w:val="0"/>
          <w:color w:val="auto"/>
          <w:sz w:val="22"/>
          <w:u w:val="none"/>
        </w:rPr>
        <w:drawing>
          <wp:inline>
            <wp:extent cx="139700" cy="139700"/>
            <wp:docPr id="1003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rPr>
          <w:vanish/>
          <w:specVanish/>
        </w:rPr>
      </w:pPr>
      <w:r>
        <w:t>■ISO/IEC27017:2015に基づくクラウドセキュリティの構築のポイント（スライド）【JIPDEC】</w:t>
      </w:r>
    </w:p>
    <w:p>
      <w:pPr>
        <w:pStyle w:val="MMTopicInfo"/>
        <w:ind w:left="1760"/>
        <w:rPr>
          <w:vanish/>
          <w:specVanish/>
        </w:rPr>
      </w:pPr>
      <w:r>
        <w:t xml:space="preserve"> </w:t>
      </w:r>
    </w:p>
    <w:p>
      <w:pPr>
        <w:pStyle w:val="MMIcon"/>
        <w:ind w:left="1760"/>
      </w:pPr>
      <w:r>
        <w:rPr>
          <w:rFonts w:ascii="Meiryo" w:eastAsia="Meiryo" w:hAnsi="Meiryo" w:cs="Meiryo"/>
          <w:b w:val="0"/>
          <w:i w:val="0"/>
          <w:iCs w:val="0"/>
          <w:caps w:val="0"/>
          <w:strike w:val="0"/>
          <w:dstrike w:val="0"/>
          <w:color w:val="auto"/>
          <w:sz w:val="22"/>
          <w:u w:val="none"/>
        </w:rPr>
        <w:drawing>
          <wp:inline>
            <wp:extent cx="139700" cy="139700"/>
            <wp:docPr id="1003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3"/>
        <w:numPr>
          <w:ilvl w:val="2"/>
          <w:numId w:val="1"/>
        </w:numPr>
      </w:pPr>
      <w:r>
        <w:rPr>
          <w:rFonts w:ascii="Meiryo" w:eastAsia="Meiryo" w:hAnsi="Meiryo" w:cs="Meiryo"/>
          <w:b w:val="0"/>
          <w:i w:val="0"/>
          <w:strike w:val="0"/>
          <w:color w:val="000000"/>
          <w:sz w:val="24"/>
          <w:u w:val="none"/>
        </w:rPr>
        <w:t>教育分野</w:t>
      </w:r>
    </w:p>
    <w:p>
      <w:pPr>
        <w:pStyle w:val="MMTopic4"/>
        <w:numPr>
          <w:ilvl w:val="3"/>
          <w:numId w:val="1"/>
        </w:numPr>
        <w:rPr>
          <w:vanish/>
          <w:specVanish/>
        </w:rPr>
      </w:pPr>
      <w:r>
        <w:t>教育分野におけるクラウド導入に対応する情報セキュリティに関する手続きガイドブック【総務省】</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3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6"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教育ＩＣＴの新しいスタイルクラウド導入ガイドブック2015【総務省】</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3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8"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2"/>
        <w:numPr>
          <w:ilvl w:val="1"/>
          <w:numId w:val="1"/>
        </w:numPr>
      </w:pPr>
      <w:r>
        <w:rPr>
          <w:rFonts w:ascii="Meiryo" w:eastAsia="Meiryo" w:hAnsi="Meiryo" w:cs="Meiryo"/>
          <w:b/>
          <w:i w:val="0"/>
          <w:strike w:val="0"/>
          <w:color w:val="0303FF"/>
          <w:sz w:val="24"/>
          <w:u w:val="none"/>
        </w:rPr>
        <w:t>Sec01-04_IT・サイバーセキュリティ関連各種施策等のインデックス及び内容要約</w:t>
      </w:r>
    </w:p>
    <w:p>
      <w:pPr>
        <w:numPr>
          <w:ilvl w:val="0"/>
          <w:numId w:val="0"/>
        </w:numPr>
        <w:ind w:left="1040"/>
      </w:pPr>
    </w:p>
    <w:p>
      <w:pPr>
        <w:pStyle w:val="MMTopicInfo"/>
        <w:numPr>
          <w:ilvl w:val="0"/>
          <w:numId w:val="0"/>
        </w:numPr>
        <w:ind w:left="1148"/>
        <w:rPr>
          <w:vanish/>
          <w:specVanish/>
        </w:rPr>
      </w:pPr>
      <w:r>
        <w:t xml:space="preserve">参照: </w:t>
      </w:r>
    </w:p>
    <w:p>
      <w:pPr>
        <w:pStyle w:val="MMHyperlink"/>
        <w:ind w:left="1148"/>
        <w:rPr>
          <w:color w:val="auto"/>
          <w:u w:val="none"/>
        </w:rPr>
      </w:pPr>
      <w:hyperlink r:id="rId35" w:history="1">
        <w:r>
          <w:rPr>
            <w:color w:val="0000FF"/>
            <w:u w:val="single"/>
          </w:rPr>
          <w:t>https://bluemoon55.github.io/Sharing_Knowledge3/MindManager3/Sec01-04.html</w:t>
        </w:r>
      </w:hyperlink>
      <w:r>
        <w:rPr>
          <w:color w:val="auto"/>
          <w:u w:val="none"/>
        </w:rPr>
        <w:t xml:space="preserve">; </w:t>
      </w:r>
    </w:p>
    <w:p>
      <w:pPr>
        <w:ind w:left="1040"/>
      </w:pPr>
    </w:p>
    <w:p>
      <w:pPr>
        <w:pStyle w:val="MMTopic3"/>
        <w:numPr>
          <w:ilvl w:val="2"/>
          <w:numId w:val="1"/>
        </w:numPr>
        <w:rPr>
          <w:vanish/>
          <w:specVanish/>
        </w:rPr>
      </w:pPr>
      <w:r>
        <w:rPr>
          <w:color w:val="FF0303"/>
        </w:rPr>
        <w:t>IT関連のインデックス部分は、「DAX95_知の共有化関連アーカイブ内インデックス」に併合予定。 内容要約部分はそのまま。</w:t>
      </w:r>
    </w:p>
    <w:p>
      <w:pPr>
        <w:pStyle w:val="MMTopicInfo"/>
        <w:ind w:left="1560"/>
        <w:rPr>
          <w:vanish/>
          <w:color w:val="FF0303"/>
          <w:specVanish/>
        </w:rPr>
      </w:pPr>
      <w:r>
        <w:rPr>
          <w:color w:val="FF0303"/>
        </w:rPr>
        <w:t xml:space="preserve"> </w:t>
      </w:r>
    </w:p>
    <w:p>
      <w:pPr>
        <w:pStyle w:val="MMIcon"/>
        <w:ind w:left="1560"/>
      </w:pPr>
      <w:r>
        <w:rPr>
          <w:rFonts w:ascii="Meiryo" w:eastAsia="Meiryo" w:hAnsi="Meiryo" w:cs="Meiryo"/>
          <w:b w:val="0"/>
          <w:i w:val="0"/>
          <w:iCs w:val="0"/>
          <w:caps w:val="0"/>
          <w:strike w:val="0"/>
          <w:dstrike w:val="0"/>
          <w:color w:val="FF0303"/>
          <w:sz w:val="22"/>
          <w:u w:val="none"/>
        </w:rPr>
        <w:drawing>
          <wp:inline>
            <wp:extent cx="139700" cy="139700"/>
            <wp:docPr id="1003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0" name=""/>
                    <pic:cNvPicPr>
                      <a:picLocks noChangeAspect="1"/>
                    </pic:cNvPicPr>
                  </pic:nvPicPr>
                  <pic:blipFill>
                    <a:blip xmlns:r="http://schemas.openxmlformats.org/officeDocument/2006/relationships" r:embed="rId8"/>
                    <a:stretch>
                      <a:fillRect/>
                    </a:stretch>
                  </pic:blipFill>
                  <pic:spPr>
                    <a:xfrm>
                      <a:off x="0" y="0"/>
                      <a:ext cx="139700" cy="139700"/>
                    </a:xfrm>
                    <a:prstGeom prst="rect">
                      <a:avLst/>
                    </a:prstGeom>
                  </pic:spPr>
                </pic:pic>
              </a:graphicData>
            </a:graphic>
          </wp:inline>
        </w:drawing>
      </w:r>
    </w:p>
    <w:p>
      <w:pPr>
        <w:pStyle w:val="MMTopic3"/>
        <w:numPr>
          <w:ilvl w:val="2"/>
          <w:numId w:val="1"/>
        </w:numPr>
      </w:pPr>
      <w:r>
        <w:rPr>
          <w:b/>
          <w:color w:val="FF0303"/>
        </w:rPr>
        <w:t>内容要約ページ</w:t>
      </w:r>
    </w:p>
    <w:p>
      <w:pPr>
        <w:pStyle w:val="MMTopic4"/>
        <w:numPr>
          <w:ilvl w:val="3"/>
          <w:numId w:val="1"/>
        </w:numPr>
        <w:rPr>
          <w:vanish/>
          <w:specVanish/>
        </w:rPr>
      </w:pPr>
      <w:r>
        <w:t>https://bluemoon55.github.io/Sharing_Knowledge3/MindManager3/Sec01-04.html</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3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2" name=""/>
                    <pic:cNvPicPr>
                      <a:picLocks noChangeAspect="1"/>
                    </pic:cNvPicPr>
                  </pic:nvPicPr>
                  <pic:blipFill>
                    <a:blip xmlns:r="http://schemas.openxmlformats.org/officeDocument/2006/relationships" r:embed="rId11"/>
                    <a:stretch>
                      <a:fillRect/>
                    </a:stretch>
                  </pic:blipFill>
                  <pic:spPr>
                    <a:xfrm>
                      <a:off x="0" y="0"/>
                      <a:ext cx="139700" cy="139700"/>
                    </a:xfrm>
                    <a:prstGeom prst="rect">
                      <a:avLst/>
                    </a:prstGeom>
                  </pic:spPr>
                </pic:pic>
              </a:graphicData>
            </a:graphic>
          </wp:inline>
        </w:drawing>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35" w:history="1">
        <w:r>
          <w:rPr>
            <w:color w:val="0000FF"/>
            <w:u w:val="single"/>
          </w:rPr>
          <w:t>https://bluemoon55.github.io/Sharing_Knowledge3/MindManager3/Sec01-04.html</w:t>
        </w:r>
      </w:hyperlink>
      <w:r>
        <w:rPr>
          <w:color w:val="auto"/>
          <w:u w:val="none"/>
        </w:rPr>
        <w:t xml:space="preserve">; </w:t>
      </w:r>
    </w:p>
    <w:p>
      <w:pPr>
        <w:ind w:left="1520"/>
      </w:pPr>
    </w:p>
    <w:p>
      <w:pPr>
        <w:pStyle w:val="MMTopic3"/>
        <w:numPr>
          <w:ilvl w:val="2"/>
          <w:numId w:val="1"/>
        </w:numPr>
      </w:pPr>
      <w:r>
        <w:t>知的財産関連</w:t>
      </w:r>
    </w:p>
    <w:p>
      <w:pPr>
        <w:pStyle w:val="MMTopic4"/>
        <w:numPr>
          <w:ilvl w:val="3"/>
          <w:numId w:val="1"/>
        </w:numPr>
      </w:pPr>
      <w:r>
        <w:t>「Bib10-08「知の共有化」に関連した国等の政策の要約」を参照</w:t>
      </w:r>
    </w:p>
    <w:p>
      <w:pPr>
        <w:pStyle w:val="MMTopic4"/>
        <w:numPr>
          <w:ilvl w:val="3"/>
          <w:numId w:val="1"/>
        </w:numPr>
        <w:rPr>
          <w:vanish/>
          <w:specVanish/>
        </w:rPr>
      </w:pPr>
      <w:r>
        <w:t>「第四次産業革命を視野に入れた知財システムの在り方に関する検討会」の報告書の中小企業部分抜粋</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3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4"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36" w:history="1">
        <w:r>
          <w:rPr>
            <w:rStyle w:val="Hyperlink"/>
            <w:color w:val="0000FF"/>
            <w:u w:val="single"/>
          </w:rPr>
          <w:t>http://www.meti.go.jp/press/2017/04/20170419002/20170419002.html</w:t>
        </w:r>
      </w:hyperlink>
      <w:r>
        <w:rPr>
          <w:color w:val="auto"/>
          <w:u w:val="none"/>
        </w:rPr>
        <w:t xml:space="preserve">; </w:t>
      </w:r>
    </w:p>
    <w:p>
      <w:pPr>
        <w:ind w:left="1520"/>
      </w:pPr>
    </w:p>
    <w:p>
      <w:pPr>
        <w:pStyle w:val="MMTopic3"/>
        <w:numPr>
          <w:ilvl w:val="2"/>
          <w:numId w:val="1"/>
        </w:numPr>
      </w:pPr>
      <w:r>
        <w:t>次世代IT技術及び市場動向</w:t>
      </w:r>
    </w:p>
    <w:p>
      <w:pPr>
        <w:pStyle w:val="MMTopic4"/>
        <w:numPr>
          <w:ilvl w:val="3"/>
          <w:numId w:val="1"/>
        </w:numPr>
        <w:rPr>
          <w:vanish/>
          <w:specVanish/>
        </w:rPr>
      </w:pPr>
      <w:r>
        <w:t>IoTセキュリティガイドラインver1.0【2016年7月5日総務省・経済産業省】</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3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6"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37" w:history="1">
        <w:r>
          <w:rPr>
            <w:rStyle w:val="Hyperlink"/>
            <w:color w:val="0000FF"/>
            <w:u w:val="single"/>
          </w:rPr>
          <w:t>http://www.meti.go.jp/press/2016/07/20160705002/20160705002.html</w:t>
        </w:r>
      </w:hyperlink>
      <w:r>
        <w:rPr>
          <w:color w:val="auto"/>
          <w:u w:val="none"/>
        </w:rPr>
        <w:t xml:space="preserve">; </w:t>
      </w:r>
    </w:p>
    <w:p>
      <w:pPr>
        <w:ind w:left="1520"/>
      </w:pPr>
    </w:p>
    <w:p>
      <w:pPr>
        <w:pStyle w:val="MMTopic4"/>
        <w:numPr>
          <w:ilvl w:val="3"/>
          <w:numId w:val="1"/>
        </w:numPr>
        <w:rPr>
          <w:vanish/>
          <w:specVanish/>
        </w:rPr>
      </w:pPr>
      <w:r>
        <w:t>安全なIoTシステムの創出【2016年3月1日NISC】</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3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8"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38" w:history="1">
        <w:r>
          <w:rPr>
            <w:rStyle w:val="Hyperlink"/>
            <w:color w:val="0000FF"/>
            <w:u w:val="single"/>
          </w:rPr>
          <w:t>http://www.nisc.go.jp/conference/cs/kenkyu/dai03/pdf/03shiryou05.pdf</w:t>
        </w:r>
      </w:hyperlink>
      <w:r>
        <w:rPr>
          <w:color w:val="auto"/>
          <w:u w:val="none"/>
        </w:rPr>
        <w:t xml:space="preserve">; </w:t>
      </w:r>
    </w:p>
    <w:p>
      <w:pPr>
        <w:ind w:left="1520"/>
      </w:pPr>
    </w:p>
    <w:p>
      <w:pPr>
        <w:pStyle w:val="MMTopic4"/>
        <w:numPr>
          <w:ilvl w:val="3"/>
          <w:numId w:val="1"/>
        </w:numPr>
        <w:rPr>
          <w:vanish/>
          <w:specVanish/>
        </w:rPr>
      </w:pPr>
      <w:r>
        <w:t>コンシューマ向けIoTセキュリティガイド【2016年6月24日JNSA】</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3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39" w:history="1">
        <w:r>
          <w:rPr>
            <w:rStyle w:val="Hyperlink"/>
            <w:color w:val="0000FF"/>
            <w:u w:val="single"/>
          </w:rPr>
          <w:t>http://www.jnsa.org/result/iot/</w:t>
        </w:r>
      </w:hyperlink>
      <w:r>
        <w:rPr>
          <w:color w:val="auto"/>
          <w:u w:val="none"/>
        </w:rPr>
        <w:t xml:space="preserve">; </w:t>
      </w:r>
    </w:p>
    <w:p>
      <w:pPr>
        <w:ind w:left="1520"/>
      </w:pPr>
    </w:p>
    <w:p>
      <w:pPr>
        <w:pStyle w:val="MMTopic4"/>
        <w:numPr>
          <w:ilvl w:val="3"/>
          <w:numId w:val="1"/>
        </w:numPr>
        <w:rPr>
          <w:vanish/>
          <w:specVanish/>
        </w:rPr>
      </w:pPr>
      <w:r>
        <w:t>IoT早期導入者のためのセキュリティガイダンス【2016年2月24日CSA】</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3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40" w:history="1">
        <w:r>
          <w:rPr>
            <w:rStyle w:val="Hyperlink"/>
            <w:color w:val="0000FF"/>
            <w:u w:val="single"/>
          </w:rPr>
          <w:t>https://www.cloudsecurityalliance.jp/newsite/wp-content/uploads/2016/02/Security_Guidance_for_Early_Adopters_of_the_Internet_of_Things_J_160224.pdf</w:t>
        </w:r>
      </w:hyperlink>
      <w:r>
        <w:rPr>
          <w:color w:val="auto"/>
          <w:u w:val="none"/>
        </w:rPr>
        <w:t xml:space="preserve">; </w:t>
      </w:r>
    </w:p>
    <w:p>
      <w:pPr>
        <w:ind w:left="1520"/>
      </w:pPr>
    </w:p>
    <w:p>
      <w:pPr>
        <w:pStyle w:val="MMTopic4"/>
        <w:numPr>
          <w:ilvl w:val="3"/>
          <w:numId w:val="1"/>
        </w:numPr>
        <w:rPr>
          <w:vanish/>
          <w:specVanish/>
        </w:rPr>
      </w:pPr>
      <w:r>
        <w:t>クラウドセキュリティガイドライン活用ガイドブック2013年版【METI】</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3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41" w:history="1">
        <w:r>
          <w:rPr>
            <w:rStyle w:val="Hyperlink"/>
            <w:color w:val="0000FF"/>
            <w:u w:val="single"/>
          </w:rPr>
          <w:t>http://www.meti.go.jp/press/2013/03/20140314004/20140314004-3.pdf</w:t>
        </w:r>
      </w:hyperlink>
      <w:r>
        <w:rPr>
          <w:color w:val="auto"/>
          <w:u w:val="none"/>
        </w:rPr>
        <w:t xml:space="preserve">; </w:t>
      </w:r>
    </w:p>
    <w:p>
      <w:pPr>
        <w:ind w:left="1520"/>
      </w:pPr>
    </w:p>
    <w:p>
      <w:pPr>
        <w:pStyle w:val="MMTopic4"/>
        <w:numPr>
          <w:ilvl w:val="3"/>
          <w:numId w:val="1"/>
        </w:numPr>
        <w:rPr>
          <w:vanish/>
          <w:specVanish/>
        </w:rPr>
      </w:pPr>
      <w:r>
        <w:t>クラウドサービス提供における情報セキュリティ対策ガイドライン【2014年4月総務省】</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3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42" w:history="1">
        <w:r>
          <w:rPr>
            <w:rStyle w:val="Hyperlink"/>
            <w:color w:val="0000FF"/>
            <w:u w:val="single"/>
          </w:rPr>
          <w:t>http://www.soumu.go.jp/menu_news/s-news/01ryutsu03_02000073.html</w:t>
        </w:r>
      </w:hyperlink>
      <w:r>
        <w:rPr>
          <w:color w:val="auto"/>
          <w:u w:val="none"/>
        </w:rPr>
        <w:t xml:space="preserve">; </w:t>
      </w:r>
    </w:p>
    <w:p>
      <w:pPr>
        <w:ind w:left="1520"/>
      </w:pPr>
    </w:p>
    <w:p>
      <w:pPr>
        <w:pStyle w:val="MMTopic4"/>
        <w:numPr>
          <w:ilvl w:val="3"/>
          <w:numId w:val="1"/>
        </w:numPr>
        <w:rPr>
          <w:vanish/>
          <w:specVanish/>
        </w:rPr>
      </w:pPr>
      <w:r>
        <w:t>クラウドセキュリティ関連ISO規格</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3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rPr>
          <w:vanish/>
          <w:specVanish/>
        </w:rPr>
      </w:pPr>
      <w:r>
        <w:t>■ISO/IEC27017:2015に基づくISMSクラウドセキュリティ認証に関する要求事項（スライド）【JIPDEC】</w:t>
      </w:r>
    </w:p>
    <w:p>
      <w:pPr>
        <w:pStyle w:val="MMTopicInfo"/>
        <w:ind w:left="1760"/>
        <w:rPr>
          <w:vanish/>
          <w:specVanish/>
        </w:rPr>
      </w:pPr>
      <w:r>
        <w:t xml:space="preserve"> </w:t>
      </w:r>
    </w:p>
    <w:p>
      <w:pPr>
        <w:pStyle w:val="MMIcon"/>
        <w:ind w:left="1760"/>
      </w:pPr>
      <w:r>
        <w:rPr>
          <w:rFonts w:ascii="Meiryo" w:eastAsia="Meiryo" w:hAnsi="Meiryo" w:cs="Meiryo"/>
          <w:b w:val="0"/>
          <w:i w:val="0"/>
          <w:iCs w:val="0"/>
          <w:caps w:val="0"/>
          <w:strike w:val="0"/>
          <w:dstrike w:val="0"/>
          <w:color w:val="auto"/>
          <w:sz w:val="22"/>
          <w:u w:val="none"/>
        </w:rPr>
        <w:drawing>
          <wp:inline>
            <wp:extent cx="139700" cy="139700"/>
            <wp:docPr id="1003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numPr>
          <w:ilvl w:val="0"/>
          <w:numId w:val="0"/>
        </w:numPr>
        <w:ind w:left="1760"/>
      </w:pPr>
    </w:p>
    <w:p>
      <w:pPr>
        <w:pStyle w:val="MMTopicInfo"/>
        <w:numPr>
          <w:ilvl w:val="0"/>
          <w:numId w:val="0"/>
        </w:numPr>
        <w:ind w:left="1868"/>
        <w:rPr>
          <w:vanish/>
          <w:specVanish/>
        </w:rPr>
      </w:pPr>
      <w:r>
        <w:t xml:space="preserve">参照: </w:t>
      </w:r>
    </w:p>
    <w:p>
      <w:pPr>
        <w:pStyle w:val="MMHyperlink"/>
        <w:ind w:left="1868"/>
        <w:rPr>
          <w:color w:val="auto"/>
          <w:u w:val="none"/>
        </w:rPr>
      </w:pPr>
      <w:hyperlink r:id="rId43" w:history="1">
        <w:r>
          <w:rPr>
            <w:rStyle w:val="Hyperlink"/>
            <w:color w:val="0000FF"/>
            <w:u w:val="single"/>
          </w:rPr>
          <w:t>https://www.isms.jipdec.or.jp/doc/JIP-ISMS517-10.pdf</w:t>
        </w:r>
      </w:hyperlink>
      <w:r>
        <w:rPr>
          <w:color w:val="auto"/>
          <w:u w:val="none"/>
        </w:rPr>
        <w:t xml:space="preserve">; </w:t>
      </w:r>
    </w:p>
    <w:p>
      <w:pPr>
        <w:ind w:left="1760"/>
      </w:pPr>
    </w:p>
    <w:p>
      <w:pPr>
        <w:pStyle w:val="MMTopic5"/>
        <w:numPr>
          <w:ilvl w:val="4"/>
          <w:numId w:val="1"/>
        </w:numPr>
        <w:rPr>
          <w:vanish/>
          <w:specVanish/>
        </w:rPr>
      </w:pPr>
      <w:r>
        <w:t>■ISMSクラウドセキュリティ認証の概要（スライド）【JIPDEC】</w:t>
      </w:r>
    </w:p>
    <w:p>
      <w:pPr>
        <w:pStyle w:val="MMTopicInfo"/>
        <w:ind w:left="1760"/>
        <w:rPr>
          <w:vanish/>
          <w:specVanish/>
        </w:rPr>
      </w:pPr>
      <w:r>
        <w:t xml:space="preserve"> </w:t>
      </w:r>
    </w:p>
    <w:p>
      <w:pPr>
        <w:pStyle w:val="MMIcon"/>
        <w:ind w:left="1760"/>
      </w:pPr>
      <w:r>
        <w:rPr>
          <w:rFonts w:ascii="Meiryo" w:eastAsia="Meiryo" w:hAnsi="Meiryo" w:cs="Meiryo"/>
          <w:b w:val="0"/>
          <w:i w:val="0"/>
          <w:iCs w:val="0"/>
          <w:caps w:val="0"/>
          <w:strike w:val="0"/>
          <w:dstrike w:val="0"/>
          <w:color w:val="auto"/>
          <w:sz w:val="22"/>
          <w:u w:val="none"/>
        </w:rPr>
        <w:drawing>
          <wp:inline>
            <wp:extent cx="139700" cy="139700"/>
            <wp:docPr id="1003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numPr>
          <w:ilvl w:val="0"/>
          <w:numId w:val="0"/>
        </w:numPr>
        <w:ind w:left="1760"/>
      </w:pPr>
    </w:p>
    <w:p>
      <w:pPr>
        <w:pStyle w:val="MMTopicInfo"/>
        <w:numPr>
          <w:ilvl w:val="0"/>
          <w:numId w:val="0"/>
        </w:numPr>
        <w:ind w:left="1868"/>
        <w:rPr>
          <w:vanish/>
          <w:specVanish/>
        </w:rPr>
      </w:pPr>
      <w:r>
        <w:t xml:space="preserve">参照: </w:t>
      </w:r>
    </w:p>
    <w:p>
      <w:pPr>
        <w:pStyle w:val="MMHyperlink"/>
        <w:ind w:left="1868"/>
        <w:rPr>
          <w:color w:val="auto"/>
          <w:u w:val="none"/>
        </w:rPr>
      </w:pPr>
      <w:hyperlink r:id="rId44" w:history="1">
        <w:r>
          <w:rPr>
            <w:rStyle w:val="Hyperlink"/>
            <w:color w:val="0000FF"/>
            <w:u w:val="single"/>
          </w:rPr>
          <w:t>https://www.isms.jipdec.or.jp/seminar/cloud/shiryou-1.pdf</w:t>
        </w:r>
      </w:hyperlink>
      <w:r>
        <w:rPr>
          <w:color w:val="auto"/>
          <w:u w:val="none"/>
        </w:rPr>
        <w:t xml:space="preserve">; </w:t>
      </w:r>
    </w:p>
    <w:p>
      <w:pPr>
        <w:ind w:left="1760"/>
      </w:pPr>
    </w:p>
    <w:p>
      <w:pPr>
        <w:pStyle w:val="MMTopic5"/>
        <w:numPr>
          <w:ilvl w:val="4"/>
          <w:numId w:val="1"/>
        </w:numPr>
        <w:rPr>
          <w:vanish/>
          <w:specVanish/>
        </w:rPr>
      </w:pPr>
      <w:r>
        <w:t>■ISO/IEC27017:2015に基づくクラウドセキュリティの構築のポイント（スライド）【JIPDEC】</w:t>
      </w:r>
    </w:p>
    <w:p>
      <w:pPr>
        <w:pStyle w:val="MMTopicInfo"/>
        <w:ind w:left="1760"/>
        <w:rPr>
          <w:vanish/>
          <w:specVanish/>
        </w:rPr>
      </w:pPr>
      <w:r>
        <w:t xml:space="preserve"> </w:t>
      </w:r>
    </w:p>
    <w:p>
      <w:pPr>
        <w:pStyle w:val="MMIcon"/>
        <w:ind w:left="1760"/>
      </w:pPr>
      <w:r>
        <w:rPr>
          <w:rFonts w:ascii="Meiryo" w:eastAsia="Meiryo" w:hAnsi="Meiryo" w:cs="Meiryo"/>
          <w:b w:val="0"/>
          <w:i w:val="0"/>
          <w:iCs w:val="0"/>
          <w:caps w:val="0"/>
          <w:strike w:val="0"/>
          <w:dstrike w:val="0"/>
          <w:color w:val="auto"/>
          <w:sz w:val="22"/>
          <w:u w:val="none"/>
        </w:rPr>
        <w:drawing>
          <wp:inline>
            <wp:extent cx="139700" cy="139700"/>
            <wp:docPr id="1003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numPr>
          <w:ilvl w:val="0"/>
          <w:numId w:val="0"/>
        </w:numPr>
        <w:ind w:left="1760"/>
      </w:pPr>
    </w:p>
    <w:p>
      <w:pPr>
        <w:pStyle w:val="MMTopicInfo"/>
        <w:numPr>
          <w:ilvl w:val="0"/>
          <w:numId w:val="0"/>
        </w:numPr>
        <w:ind w:left="1868"/>
        <w:rPr>
          <w:vanish/>
          <w:specVanish/>
        </w:rPr>
      </w:pPr>
      <w:r>
        <w:t xml:space="preserve">参照: </w:t>
      </w:r>
    </w:p>
    <w:p>
      <w:pPr>
        <w:pStyle w:val="MMHyperlink"/>
        <w:ind w:left="1868"/>
        <w:rPr>
          <w:color w:val="auto"/>
          <w:u w:val="none"/>
        </w:rPr>
      </w:pPr>
      <w:hyperlink r:id="rId45" w:history="1">
        <w:r>
          <w:rPr>
            <w:rStyle w:val="Hyperlink"/>
            <w:color w:val="0000FF"/>
            <w:u w:val="single"/>
          </w:rPr>
          <w:t>https://www.isms.jipdec.or.jp/seminar/cloud/shiryou-2.pdf</w:t>
        </w:r>
      </w:hyperlink>
      <w:r>
        <w:rPr>
          <w:color w:val="auto"/>
          <w:u w:val="none"/>
        </w:rPr>
        <w:t xml:space="preserve">; </w:t>
      </w:r>
    </w:p>
    <w:p>
      <w:pPr>
        <w:ind w:left="1760"/>
      </w:pPr>
    </w:p>
    <w:p>
      <w:pPr>
        <w:pStyle w:val="MMTopic4"/>
        <w:numPr>
          <w:ilvl w:val="3"/>
          <w:numId w:val="1"/>
        </w:numPr>
        <w:rPr>
          <w:vanish/>
          <w:specVanish/>
        </w:rPr>
      </w:pPr>
      <w:r>
        <w:t>教育分野におけるクラウド導入に対応する情報セキュリティに関する手続きガイドブック【総務省】</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3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6"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46" w:history="1">
        <w:r>
          <w:rPr>
            <w:rStyle w:val="Hyperlink"/>
            <w:color w:val="0000FF"/>
            <w:u w:val="single"/>
          </w:rPr>
          <w:t>http://www.soumu.go.jp/main_content/000417633.pdf</w:t>
        </w:r>
      </w:hyperlink>
      <w:r>
        <w:rPr>
          <w:color w:val="auto"/>
          <w:u w:val="none"/>
        </w:rPr>
        <w:t xml:space="preserve">; </w:t>
      </w:r>
    </w:p>
    <w:p>
      <w:pPr>
        <w:ind w:left="1520"/>
      </w:pPr>
    </w:p>
    <w:p>
      <w:pPr>
        <w:pStyle w:val="MMTopic4"/>
        <w:numPr>
          <w:ilvl w:val="3"/>
          <w:numId w:val="1"/>
        </w:numPr>
        <w:rPr>
          <w:vanish/>
          <w:specVanish/>
        </w:rPr>
      </w:pPr>
      <w:r>
        <w:t>教育ＩＣＴの新しいスタイルクラウド導入ガイドブック2015【総務省】</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3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8"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47" w:history="1">
        <w:r>
          <w:rPr>
            <w:rStyle w:val="Hyperlink"/>
            <w:color w:val="0000FF"/>
            <w:u w:val="single"/>
          </w:rPr>
          <w:t>http://www.soumu.go.jp/main_content/000358976.pdf</w:t>
        </w:r>
      </w:hyperlink>
      <w:r>
        <w:rPr>
          <w:color w:val="auto"/>
          <w:u w:val="none"/>
        </w:rPr>
        <w:t xml:space="preserve">; </w:t>
      </w:r>
    </w:p>
    <w:p>
      <w:pPr>
        <w:ind w:left="1520"/>
      </w:pPr>
    </w:p>
    <w:p>
      <w:pPr>
        <w:pStyle w:val="MMTopic3"/>
        <w:numPr>
          <w:ilvl w:val="2"/>
          <w:numId w:val="1"/>
        </w:numPr>
      </w:pPr>
      <w:r>
        <w:t>システム化及びサイバーセキュリティ管理規約等</w:t>
      </w:r>
    </w:p>
    <w:p>
      <w:pPr>
        <w:pStyle w:val="MMTopic4"/>
        <w:numPr>
          <w:ilvl w:val="3"/>
          <w:numId w:val="1"/>
        </w:numPr>
      </w:pPr>
      <w:r>
        <w:t>人材育成・人材確保</w:t>
      </w:r>
    </w:p>
    <w:p>
      <w:pPr>
        <w:pStyle w:val="MMTopic5"/>
        <w:numPr>
          <w:ilvl w:val="4"/>
          <w:numId w:val="1"/>
        </w:numPr>
        <w:rPr>
          <w:vanish/>
          <w:specVanish/>
        </w:rPr>
      </w:pPr>
      <w:r>
        <w:t>■iコンピテンシ・ディクショナリ【IPA】</w:t>
      </w:r>
    </w:p>
    <w:p>
      <w:pPr>
        <w:pStyle w:val="MMTopicInfo"/>
        <w:ind w:left="1760"/>
        <w:rPr>
          <w:vanish/>
          <w:specVanish/>
        </w:rPr>
      </w:pPr>
      <w:r>
        <w:t xml:space="preserve"> </w:t>
      </w:r>
    </w:p>
    <w:p>
      <w:pPr>
        <w:pStyle w:val="MMIcon"/>
        <w:ind w:left="1760"/>
      </w:pPr>
      <w:r>
        <w:rPr>
          <w:rFonts w:ascii="Meiryo" w:eastAsia="Meiryo" w:hAnsi="Meiryo" w:cs="Meiryo"/>
          <w:b w:val="0"/>
          <w:i w:val="0"/>
          <w:iCs w:val="0"/>
          <w:caps w:val="0"/>
          <w:strike w:val="0"/>
          <w:dstrike w:val="0"/>
          <w:color w:val="auto"/>
          <w:sz w:val="22"/>
          <w:u w:val="none"/>
        </w:rPr>
        <w:drawing>
          <wp:inline>
            <wp:extent cx="139700" cy="139700"/>
            <wp:docPr id="1003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numPr>
          <w:ilvl w:val="0"/>
          <w:numId w:val="0"/>
        </w:numPr>
        <w:ind w:left="1760"/>
      </w:pPr>
    </w:p>
    <w:p>
      <w:pPr>
        <w:pStyle w:val="MMTopicInfo"/>
        <w:numPr>
          <w:ilvl w:val="0"/>
          <w:numId w:val="0"/>
        </w:numPr>
        <w:ind w:left="1868"/>
        <w:rPr>
          <w:vanish/>
          <w:specVanish/>
        </w:rPr>
      </w:pPr>
      <w:r>
        <w:t xml:space="preserve">参照: </w:t>
      </w:r>
    </w:p>
    <w:p>
      <w:pPr>
        <w:pStyle w:val="MMHyperlink"/>
        <w:ind w:left="1868"/>
        <w:rPr>
          <w:color w:val="auto"/>
          <w:u w:val="none"/>
        </w:rPr>
      </w:pPr>
      <w:hyperlink r:id="rId48" w:history="1">
        <w:r>
          <w:rPr>
            <w:rStyle w:val="Hyperlink"/>
            <w:color w:val="0000FF"/>
            <w:u w:val="single"/>
          </w:rPr>
          <w:t>https://icd.ipa.go.jp/icd/</w:t>
        </w:r>
      </w:hyperlink>
      <w:r>
        <w:rPr>
          <w:color w:val="auto"/>
          <w:u w:val="none"/>
        </w:rPr>
        <w:t xml:space="preserve">; </w:t>
      </w:r>
    </w:p>
    <w:p>
      <w:pPr>
        <w:ind w:left="1760"/>
      </w:pPr>
    </w:p>
    <w:p>
      <w:pPr>
        <w:pStyle w:val="MMTopic5"/>
        <w:numPr>
          <w:ilvl w:val="4"/>
          <w:numId w:val="1"/>
        </w:numPr>
        <w:rPr>
          <w:vanish/>
          <w:specVanish/>
        </w:rPr>
      </w:pPr>
      <w:r>
        <w:t>■ITのスキル指標を活用した情報セキュリティ人材育成ガイド【2015年5月IPA】</w:t>
      </w:r>
    </w:p>
    <w:p>
      <w:pPr>
        <w:pStyle w:val="MMTopicInfo"/>
        <w:ind w:left="1760"/>
        <w:rPr>
          <w:vanish/>
          <w:specVanish/>
        </w:rPr>
      </w:pPr>
      <w:r>
        <w:t xml:space="preserve"> </w:t>
      </w:r>
    </w:p>
    <w:p>
      <w:pPr>
        <w:pStyle w:val="MMIcon"/>
        <w:ind w:left="1760"/>
      </w:pPr>
      <w:r>
        <w:rPr>
          <w:rFonts w:ascii="Meiryo" w:eastAsia="Meiryo" w:hAnsi="Meiryo" w:cs="Meiryo"/>
          <w:b w:val="0"/>
          <w:i w:val="0"/>
          <w:iCs w:val="0"/>
          <w:caps w:val="0"/>
          <w:strike w:val="0"/>
          <w:dstrike w:val="0"/>
          <w:color w:val="auto"/>
          <w:sz w:val="22"/>
          <w:u w:val="none"/>
        </w:rPr>
        <w:drawing>
          <wp:inline>
            <wp:extent cx="139700" cy="139700"/>
            <wp:docPr id="1003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2"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numPr>
          <w:ilvl w:val="0"/>
          <w:numId w:val="0"/>
        </w:numPr>
        <w:ind w:left="1760"/>
      </w:pPr>
    </w:p>
    <w:p>
      <w:pPr>
        <w:pStyle w:val="MMTopicInfo"/>
        <w:numPr>
          <w:ilvl w:val="0"/>
          <w:numId w:val="0"/>
        </w:numPr>
        <w:ind w:left="1868"/>
        <w:rPr>
          <w:vanish/>
          <w:specVanish/>
        </w:rPr>
      </w:pPr>
      <w:r>
        <w:t xml:space="preserve">参照: </w:t>
      </w:r>
    </w:p>
    <w:p>
      <w:pPr>
        <w:pStyle w:val="MMHyperlink"/>
        <w:ind w:left="1868"/>
        <w:rPr>
          <w:color w:val="auto"/>
          <w:u w:val="none"/>
        </w:rPr>
      </w:pPr>
      <w:hyperlink r:id="rId49" w:history="1">
        <w:r>
          <w:rPr>
            <w:rStyle w:val="Hyperlink"/>
            <w:color w:val="0000FF"/>
            <w:u w:val="single"/>
          </w:rPr>
          <w:t>http://www.ipa.go.jp/files/000039528.pdf</w:t>
        </w:r>
      </w:hyperlink>
      <w:r>
        <w:rPr>
          <w:color w:val="auto"/>
          <w:u w:val="none"/>
        </w:rPr>
        <w:t xml:space="preserve">; </w:t>
      </w:r>
    </w:p>
    <w:p>
      <w:pPr>
        <w:ind w:left="1760"/>
      </w:pPr>
    </w:p>
    <w:p>
      <w:pPr>
        <w:pStyle w:val="MMTopic6"/>
        <w:numPr>
          <w:ilvl w:val="5"/>
          <w:numId w:val="1"/>
        </w:numPr>
      </w:pPr>
      <w:r>
        <w:t>情報セキュリティ強化対応スキル指標のご紹介</w:t>
      </w:r>
    </w:p>
    <w:p>
      <w:pPr>
        <w:numPr>
          <w:ilvl w:val="0"/>
          <w:numId w:val="0"/>
        </w:numPr>
        <w:ind w:left="1760"/>
      </w:pPr>
    </w:p>
    <w:p>
      <w:pPr>
        <w:pStyle w:val="MMTopicInfo"/>
        <w:numPr>
          <w:ilvl w:val="0"/>
          <w:numId w:val="0"/>
        </w:numPr>
        <w:ind w:left="1868"/>
        <w:rPr>
          <w:vanish/>
          <w:specVanish/>
        </w:rPr>
      </w:pPr>
      <w:r>
        <w:t xml:space="preserve">参照: </w:t>
      </w:r>
    </w:p>
    <w:p>
      <w:pPr>
        <w:pStyle w:val="MMHyperlink"/>
        <w:ind w:left="1868"/>
        <w:rPr>
          <w:color w:val="auto"/>
          <w:u w:val="none"/>
        </w:rPr>
      </w:pPr>
      <w:hyperlink r:id="rId50" w:history="1">
        <w:r>
          <w:rPr>
            <w:rStyle w:val="Hyperlink"/>
            <w:color w:val="0000FF"/>
            <w:u w:val="single"/>
          </w:rPr>
          <w:t>http://www.ipa.go.jp/jinzai/hrd/security/</w:t>
        </w:r>
      </w:hyperlink>
      <w:r>
        <w:rPr>
          <w:color w:val="auto"/>
          <w:u w:val="none"/>
        </w:rPr>
        <w:t xml:space="preserve">; </w:t>
      </w:r>
    </w:p>
    <w:p>
      <w:pPr>
        <w:ind w:left="1760"/>
      </w:pPr>
    </w:p>
    <w:p>
      <w:pPr>
        <w:pStyle w:val="MMTopic4"/>
        <w:numPr>
          <w:ilvl w:val="3"/>
          <w:numId w:val="1"/>
        </w:numPr>
      </w:pPr>
      <w:r>
        <w:t>ISMS関連</w:t>
      </w:r>
    </w:p>
    <w:p>
      <w:pPr>
        <w:pStyle w:val="MMTopic5"/>
        <w:numPr>
          <w:ilvl w:val="4"/>
          <w:numId w:val="1"/>
        </w:numPr>
        <w:rPr>
          <w:vanish/>
          <w:specVanish/>
        </w:rPr>
      </w:pPr>
      <w:r>
        <w:t>■ISMSユーザーズガイド-JISQ27001:2014(ISO/IEC27001:2013)対応【JIPDEC】</w:t>
      </w:r>
    </w:p>
    <w:p>
      <w:pPr>
        <w:pStyle w:val="MMTopicInfo"/>
        <w:ind w:left="1760"/>
        <w:rPr>
          <w:vanish/>
          <w:specVanish/>
        </w:rPr>
      </w:pPr>
      <w:r>
        <w:t xml:space="preserve"> </w:t>
      </w:r>
    </w:p>
    <w:p>
      <w:pPr>
        <w:pStyle w:val="MMIcon"/>
        <w:ind w:left="1760"/>
      </w:pPr>
      <w:r>
        <w:rPr>
          <w:rFonts w:ascii="Meiryo" w:eastAsia="Meiryo" w:hAnsi="Meiryo" w:cs="Meiryo"/>
          <w:b w:val="0"/>
          <w:i w:val="0"/>
          <w:iCs w:val="0"/>
          <w:caps w:val="0"/>
          <w:strike w:val="0"/>
          <w:dstrike w:val="0"/>
          <w:color w:val="auto"/>
          <w:sz w:val="22"/>
          <w:u w:val="none"/>
        </w:rPr>
        <w:drawing>
          <wp:inline>
            <wp:extent cx="139700" cy="139700"/>
            <wp:docPr id="1003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rPr>
          <w:vanish/>
          <w:specVanish/>
        </w:rPr>
      </w:pPr>
      <w:r>
        <w:t>■ISMSユーザーズガイド-JISQ27001:2014(ISO/IEC27001:2013)対応-リスクマネジメント編【JIPDEC】</w:t>
      </w:r>
    </w:p>
    <w:p>
      <w:pPr>
        <w:pStyle w:val="MMTopicInfo"/>
        <w:ind w:left="1760"/>
        <w:rPr>
          <w:vanish/>
          <w:specVanish/>
        </w:rPr>
      </w:pPr>
      <w:r>
        <w:t xml:space="preserve"> </w:t>
      </w:r>
    </w:p>
    <w:p>
      <w:pPr>
        <w:pStyle w:val="MMIcon"/>
        <w:ind w:left="1760"/>
      </w:pPr>
      <w:r>
        <w:rPr>
          <w:rFonts w:ascii="Meiryo" w:eastAsia="Meiryo" w:hAnsi="Meiryo" w:cs="Meiryo"/>
          <w:b w:val="0"/>
          <w:i w:val="0"/>
          <w:iCs w:val="0"/>
          <w:caps w:val="0"/>
          <w:strike w:val="0"/>
          <w:dstrike w:val="0"/>
          <w:color w:val="auto"/>
          <w:sz w:val="22"/>
          <w:u w:val="none"/>
        </w:rPr>
        <w:drawing>
          <wp:inline>
            <wp:extent cx="139700" cy="139700"/>
            <wp:docPr id="1003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pPr>
      <w:r>
        <w:t>情報セキュリティマネジメントシステム(ISMS) 適合性評価制度</w:t>
      </w:r>
    </w:p>
    <w:p>
      <w:pPr>
        <w:pStyle w:val="MMTopic5"/>
        <w:numPr>
          <w:ilvl w:val="4"/>
          <w:numId w:val="1"/>
        </w:numPr>
      </w:pPr>
      <w:r>
        <w:t>参考資料</w:t>
      </w:r>
    </w:p>
    <w:p>
      <w:pPr>
        <w:pStyle w:val="MMTopic6"/>
        <w:numPr>
          <w:ilvl w:val="5"/>
          <w:numId w:val="1"/>
        </w:numPr>
        <w:rPr>
          <w:vanish/>
          <w:specVanish/>
        </w:rPr>
      </w:pPr>
      <w:r>
        <w:t>情報セキュリティマネジメントシステム(ISMS)適合性評価制度の概要</w:t>
      </w:r>
    </w:p>
    <w:p>
      <w:pPr>
        <w:pStyle w:val="MMTopicInfo"/>
        <w:ind w:left="1760"/>
        <w:rPr>
          <w:vanish/>
          <w:specVanish/>
        </w:rPr>
      </w:pPr>
      <w:r>
        <w:t xml:space="preserve"> </w:t>
      </w:r>
    </w:p>
    <w:p>
      <w:pPr>
        <w:pStyle w:val="MMIcon"/>
        <w:ind w:left="1760"/>
      </w:pPr>
      <w:r>
        <w:rPr>
          <w:rFonts w:ascii="Meiryo" w:eastAsia="Meiryo" w:hAnsi="Meiryo" w:cs="Meiryo"/>
          <w:b w:val="0"/>
          <w:i w:val="0"/>
          <w:iCs w:val="0"/>
          <w:caps w:val="0"/>
          <w:strike w:val="0"/>
          <w:dstrike w:val="0"/>
          <w:color w:val="auto"/>
          <w:sz w:val="22"/>
          <w:u w:val="none"/>
        </w:rPr>
        <w:drawing>
          <wp:inline>
            <wp:extent cx="139700" cy="139700"/>
            <wp:docPr id="1003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8"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7"/>
        <w:numPr>
          <w:ilvl w:val="5"/>
          <w:numId w:val="1"/>
        </w:numPr>
      </w:pPr>
      <w:r>
        <w:t>https://www.isms.jipdec.or.jp/about/index.html</w:t>
      </w:r>
    </w:p>
    <w:p>
      <w:pPr>
        <w:numPr>
          <w:ilvl w:val="0"/>
          <w:numId w:val="0"/>
        </w:numPr>
        <w:ind w:left="1760"/>
      </w:pPr>
    </w:p>
    <w:p>
      <w:pPr>
        <w:pStyle w:val="MMTopicInfo"/>
        <w:numPr>
          <w:ilvl w:val="0"/>
          <w:numId w:val="0"/>
        </w:numPr>
        <w:ind w:left="1868"/>
        <w:rPr>
          <w:vanish/>
          <w:specVanish/>
        </w:rPr>
      </w:pPr>
      <w:r>
        <w:t xml:space="preserve">参照: </w:t>
      </w:r>
    </w:p>
    <w:p>
      <w:pPr>
        <w:pStyle w:val="MMHyperlink"/>
        <w:ind w:left="1868"/>
        <w:rPr>
          <w:color w:val="auto"/>
          <w:u w:val="none"/>
        </w:rPr>
      </w:pPr>
      <w:hyperlink r:id="rId51" w:history="1">
        <w:r>
          <w:rPr>
            <w:rStyle w:val="Hyperlink"/>
            <w:color w:val="0000FF"/>
            <w:u w:val="single"/>
          </w:rPr>
          <w:t>https://www.isms.jipdec.or.jp/about/index.html</w:t>
        </w:r>
      </w:hyperlink>
      <w:r>
        <w:rPr>
          <w:color w:val="auto"/>
          <w:u w:val="none"/>
        </w:rPr>
        <w:t xml:space="preserve">; </w:t>
      </w:r>
    </w:p>
    <w:p>
      <w:pPr>
        <w:ind w:left="1760"/>
      </w:pPr>
    </w:p>
    <w:p>
      <w:pPr>
        <w:pStyle w:val="MMTopic6"/>
        <w:numPr>
          <w:ilvl w:val="5"/>
          <w:numId w:val="1"/>
        </w:numPr>
      </w:pPr>
      <w:r>
        <w:t>ISMS認証機関一覧</w:t>
      </w:r>
    </w:p>
    <w:p>
      <w:pPr>
        <w:pStyle w:val="MMTopic7"/>
        <w:numPr>
          <w:ilvl w:val="5"/>
          <w:numId w:val="1"/>
        </w:numPr>
      </w:pPr>
      <w:r>
        <w:t>https://www.isms.jipdec.or.jp/lst/isr/index.html</w:t>
      </w:r>
    </w:p>
    <w:p>
      <w:pPr>
        <w:numPr>
          <w:ilvl w:val="0"/>
          <w:numId w:val="0"/>
        </w:numPr>
        <w:ind w:left="1760"/>
      </w:pPr>
    </w:p>
    <w:p>
      <w:pPr>
        <w:pStyle w:val="MMTopicInfo"/>
        <w:numPr>
          <w:ilvl w:val="0"/>
          <w:numId w:val="0"/>
        </w:numPr>
        <w:ind w:left="1868"/>
        <w:rPr>
          <w:vanish/>
          <w:specVanish/>
        </w:rPr>
      </w:pPr>
      <w:r>
        <w:t xml:space="preserve">参照: </w:t>
      </w:r>
    </w:p>
    <w:p>
      <w:pPr>
        <w:pStyle w:val="MMHyperlink"/>
        <w:ind w:left="1868"/>
        <w:rPr>
          <w:color w:val="auto"/>
          <w:u w:val="none"/>
        </w:rPr>
      </w:pPr>
      <w:hyperlink r:id="rId52" w:history="1">
        <w:r>
          <w:rPr>
            <w:rStyle w:val="Hyperlink"/>
            <w:color w:val="0000FF"/>
            <w:u w:val="single"/>
          </w:rPr>
          <w:t>https://www.isms.jipdec.or.jp/lst/isr/index.html</w:t>
        </w:r>
      </w:hyperlink>
      <w:r>
        <w:rPr>
          <w:color w:val="auto"/>
          <w:u w:val="none"/>
        </w:rPr>
        <w:t xml:space="preserve">; </w:t>
      </w:r>
    </w:p>
    <w:p>
      <w:pPr>
        <w:ind w:left="1760"/>
      </w:pPr>
    </w:p>
    <w:p>
      <w:pPr>
        <w:pStyle w:val="MMTopic6"/>
        <w:numPr>
          <w:ilvl w:val="5"/>
          <w:numId w:val="1"/>
        </w:numPr>
      </w:pPr>
      <w:r>
        <w:t>ISMS認証取得組織検索</w:t>
      </w:r>
    </w:p>
    <w:p>
      <w:pPr>
        <w:pStyle w:val="MMTopic7"/>
        <w:numPr>
          <w:ilvl w:val="5"/>
          <w:numId w:val="1"/>
        </w:numPr>
      </w:pPr>
      <w:r>
        <w:t>https://www.isms.jipdec.or.jp/lst/ind/index.html</w:t>
      </w:r>
    </w:p>
    <w:p>
      <w:pPr>
        <w:numPr>
          <w:ilvl w:val="0"/>
          <w:numId w:val="0"/>
        </w:numPr>
        <w:ind w:left="1760"/>
      </w:pPr>
    </w:p>
    <w:p>
      <w:pPr>
        <w:pStyle w:val="MMTopicInfo"/>
        <w:numPr>
          <w:ilvl w:val="0"/>
          <w:numId w:val="0"/>
        </w:numPr>
        <w:ind w:left="1868"/>
        <w:rPr>
          <w:vanish/>
          <w:specVanish/>
        </w:rPr>
      </w:pPr>
      <w:r>
        <w:t xml:space="preserve">参照: </w:t>
      </w:r>
    </w:p>
    <w:p>
      <w:pPr>
        <w:pStyle w:val="MMHyperlink"/>
        <w:ind w:left="1868"/>
        <w:rPr>
          <w:color w:val="auto"/>
          <w:u w:val="none"/>
        </w:rPr>
      </w:pPr>
      <w:hyperlink r:id="rId53" w:history="1">
        <w:r>
          <w:rPr>
            <w:rStyle w:val="Hyperlink"/>
            <w:color w:val="0000FF"/>
            <w:u w:val="single"/>
          </w:rPr>
          <w:t>https://www.isms.jipdec.or.jp/lst/ind/index.html</w:t>
        </w:r>
      </w:hyperlink>
      <w:r>
        <w:rPr>
          <w:color w:val="auto"/>
          <w:u w:val="none"/>
        </w:rPr>
        <w:t xml:space="preserve">; </w:t>
      </w:r>
    </w:p>
    <w:p>
      <w:pPr>
        <w:ind w:left="1760"/>
      </w:pPr>
    </w:p>
    <w:p>
      <w:pPr>
        <w:pStyle w:val="MMTopic4"/>
        <w:numPr>
          <w:ilvl w:val="3"/>
          <w:numId w:val="1"/>
        </w:numPr>
        <w:rPr>
          <w:vanish/>
          <w:specVanish/>
        </w:rPr>
      </w:pPr>
      <w:r>
        <w:rPr>
          <w:color w:val="FF0303"/>
        </w:rPr>
        <w:t>情報セキュリティマネジメント（ISMS）に準拠した対策【ISO/IEC27001:2013（管理項目35, 管理策114）】</w:t>
      </w:r>
    </w:p>
    <w:p>
      <w:pPr>
        <w:pStyle w:val="MMTopicInfo"/>
        <w:ind w:left="1520"/>
        <w:rPr>
          <w:vanish/>
          <w:color w:val="FF0303"/>
          <w:specVanish/>
        </w:rPr>
      </w:pPr>
      <w:r>
        <w:rPr>
          <w:color w:val="FF0303"/>
        </w:rPr>
        <w:t xml:space="preserve"> </w:t>
      </w:r>
    </w:p>
    <w:p>
      <w:pPr>
        <w:pStyle w:val="MMIcon"/>
        <w:ind w:left="1520"/>
      </w:pPr>
      <w:r>
        <w:rPr>
          <w:rFonts w:ascii="Meiryo" w:eastAsia="Meiryo" w:hAnsi="Meiryo" w:cs="Meiryo"/>
          <w:b w:val="0"/>
          <w:i w:val="0"/>
          <w:iCs w:val="0"/>
          <w:caps w:val="0"/>
          <w:strike w:val="0"/>
          <w:dstrike w:val="0"/>
          <w:color w:val="FF0303"/>
          <w:sz w:val="22"/>
          <w:u w:val="none"/>
        </w:rPr>
        <w:drawing>
          <wp:inline>
            <wp:extent cx="139700" cy="139700"/>
            <wp:docPr id="1003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0"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3"/>
        <w:numPr>
          <w:ilvl w:val="2"/>
          <w:numId w:val="1"/>
        </w:numPr>
      </w:pPr>
      <w:r>
        <w:t>施策・政策・統計（サイバーセキュリティ戦略本部）</w:t>
      </w:r>
    </w:p>
    <w:p>
      <w:pPr>
        <w:numPr>
          <w:ilvl w:val="0"/>
          <w:numId w:val="0"/>
        </w:numPr>
        <w:ind w:left="1560"/>
      </w:pPr>
    </w:p>
    <w:p>
      <w:pPr>
        <w:pStyle w:val="MMTopicInfo"/>
        <w:numPr>
          <w:ilvl w:val="0"/>
          <w:numId w:val="0"/>
        </w:numPr>
        <w:ind w:left="1668"/>
        <w:rPr>
          <w:vanish/>
          <w:specVanish/>
        </w:rPr>
      </w:pPr>
      <w:r>
        <w:t xml:space="preserve">参照: </w:t>
      </w:r>
    </w:p>
    <w:p>
      <w:pPr>
        <w:pStyle w:val="MMHyperlink"/>
        <w:ind w:left="1668"/>
        <w:rPr>
          <w:color w:val="auto"/>
          <w:u w:val="none"/>
        </w:rPr>
      </w:pPr>
      <w:hyperlink r:id="rId54" w:history="1">
        <w:r>
          <w:rPr>
            <w:rStyle w:val="Hyperlink"/>
            <w:color w:val="0000FF"/>
            <w:u w:val="single"/>
          </w:rPr>
          <w:t>http://law.e-gov.go.jp/htmldata/H26/H26HO104.html</w:t>
        </w:r>
      </w:hyperlink>
      <w:r>
        <w:rPr>
          <w:color w:val="auto"/>
          <w:u w:val="none"/>
        </w:rPr>
        <w:t xml:space="preserve">; </w:t>
      </w:r>
    </w:p>
    <w:p>
      <w:pPr>
        <w:ind w:left="1560"/>
      </w:pPr>
    </w:p>
    <w:p>
      <w:pPr>
        <w:pStyle w:val="MMTopic4"/>
        <w:numPr>
          <w:ilvl w:val="3"/>
          <w:numId w:val="1"/>
        </w:numPr>
      </w:pPr>
      <w:r>
        <w:t>サイバーセキュリティ基本法（2016年4月15日改正）</w:t>
      </w:r>
    </w:p>
    <w:p>
      <w:pPr>
        <w:pStyle w:val="MMTopic4"/>
        <w:numPr>
          <w:ilvl w:val="3"/>
          <w:numId w:val="1"/>
        </w:numPr>
        <w:rPr>
          <w:vanish/>
          <w:specVanish/>
        </w:rPr>
      </w:pPr>
      <w:r>
        <w:t>【校正中】サイバーセキュリティ戦略（案）（2018年6月2日NISC）</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3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2"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55" w:history="1">
        <w:r>
          <w:rPr>
            <w:rStyle w:val="Hyperlink"/>
            <w:color w:val="0000FF"/>
            <w:u w:val="single"/>
          </w:rPr>
          <w:t>https://www.nisc.go.jp/conference/cs/dai18/pdf/18shiryou01.pdf</w:t>
        </w:r>
      </w:hyperlink>
      <w:r>
        <w:rPr>
          <w:color w:val="auto"/>
          <w:u w:val="none"/>
        </w:rPr>
        <w:t xml:space="preserve">; </w:t>
      </w:r>
    </w:p>
    <w:p>
      <w:pPr>
        <w:ind w:left="1520"/>
      </w:pPr>
    </w:p>
    <w:p>
      <w:pPr>
        <w:pStyle w:val="MMTopic4"/>
        <w:numPr>
          <w:ilvl w:val="3"/>
          <w:numId w:val="1"/>
        </w:numPr>
        <w:rPr>
          <w:vanish/>
          <w:specVanish/>
        </w:rPr>
      </w:pPr>
      <w:r>
        <w:t>サイバーセキュリティ戦略（2015年9月4日閣議決定）</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3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4"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pStyle w:val="MMTopic4"/>
        <w:numPr>
          <w:ilvl w:val="3"/>
          <w:numId w:val="1"/>
        </w:numPr>
      </w:pPr>
      <w:r>
        <w:t>サイバーセキュリティ2016【2016年サイバーセキュリティ戦略本部】</w:t>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56" w:history="1">
        <w:r>
          <w:rPr>
            <w:rStyle w:val="Hyperlink"/>
            <w:color w:val="0000FF"/>
            <w:u w:val="single"/>
          </w:rPr>
          <w:t>https://www.nisc.go.jp/active/kihon/pdf/cyber-security2016.pdf</w:t>
        </w:r>
      </w:hyperlink>
      <w:r>
        <w:rPr>
          <w:color w:val="auto"/>
          <w:u w:val="none"/>
        </w:rPr>
        <w:t xml:space="preserve">; </w:t>
      </w:r>
    </w:p>
    <w:p>
      <w:pPr>
        <w:ind w:left="1520"/>
      </w:pPr>
    </w:p>
    <w:p>
      <w:pPr>
        <w:pStyle w:val="MMTopic4"/>
        <w:numPr>
          <w:ilvl w:val="3"/>
          <w:numId w:val="1"/>
        </w:numPr>
      </w:pPr>
      <w:r>
        <w:t>「政府機関等の情報セキュリティ対策のための統一基準群（平成28年度版）」（2016年8月31日サイバーセキュリティ戦略本部決定）</w:t>
      </w:r>
    </w:p>
    <w:p>
      <w:pPr>
        <w:pStyle w:val="MMTopic5"/>
        <w:numPr>
          <w:ilvl w:val="4"/>
          <w:numId w:val="1"/>
        </w:numPr>
      </w:pPr>
      <w:r>
        <w:t>http://www.nisc.go.jp/active/general/kijun28.html</w:t>
      </w:r>
    </w:p>
    <w:p>
      <w:pPr>
        <w:numPr>
          <w:ilvl w:val="0"/>
          <w:numId w:val="0"/>
        </w:numPr>
        <w:ind w:left="1760"/>
      </w:pPr>
    </w:p>
    <w:p>
      <w:pPr>
        <w:pStyle w:val="MMTopicInfo"/>
        <w:numPr>
          <w:ilvl w:val="0"/>
          <w:numId w:val="0"/>
        </w:numPr>
        <w:ind w:left="1868"/>
        <w:rPr>
          <w:vanish/>
          <w:specVanish/>
        </w:rPr>
      </w:pPr>
      <w:r>
        <w:t xml:space="preserve">参照: </w:t>
      </w:r>
    </w:p>
    <w:p>
      <w:pPr>
        <w:pStyle w:val="MMHyperlink"/>
        <w:ind w:left="1868"/>
        <w:rPr>
          <w:color w:val="auto"/>
          <w:u w:val="none"/>
        </w:rPr>
      </w:pPr>
      <w:hyperlink r:id="rId57" w:history="1">
        <w:r>
          <w:rPr>
            <w:rStyle w:val="Hyperlink"/>
            <w:color w:val="0000FF"/>
            <w:u w:val="single"/>
          </w:rPr>
          <w:t>http://www.nisc.go.jp/active/general/kijun28.html</w:t>
        </w:r>
      </w:hyperlink>
      <w:r>
        <w:rPr>
          <w:color w:val="auto"/>
          <w:u w:val="none"/>
        </w:rPr>
        <w:t xml:space="preserve">; </w:t>
      </w:r>
    </w:p>
    <w:p>
      <w:pPr>
        <w:ind w:left="1760"/>
      </w:pPr>
    </w:p>
    <w:p>
      <w:pPr>
        <w:pStyle w:val="MMTopic4"/>
        <w:numPr>
          <w:ilvl w:val="3"/>
          <w:numId w:val="1"/>
        </w:numPr>
        <w:rPr>
          <w:vanish/>
          <w:specVanish/>
        </w:rPr>
      </w:pPr>
      <w:r>
        <w:t>企業経営のためのサイバーセキュリティの考え方の策定について（2016年8月2日）【NISC】</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3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6"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58" w:history="1">
        <w:r>
          <w:rPr>
            <w:rStyle w:val="Hyperlink"/>
            <w:color w:val="0000FF"/>
            <w:u w:val="single"/>
          </w:rPr>
          <w:t>http://www.nisc.go.jp/conference/cs/dai09/pdf/09shiryou07.pdf</w:t>
        </w:r>
      </w:hyperlink>
      <w:r>
        <w:rPr>
          <w:color w:val="auto"/>
          <w:u w:val="none"/>
        </w:rPr>
        <w:t xml:space="preserve">; </w:t>
      </w:r>
    </w:p>
    <w:p>
      <w:pPr>
        <w:ind w:left="1520"/>
      </w:pPr>
    </w:p>
    <w:p>
      <w:pPr>
        <w:pStyle w:val="MMTopic5"/>
        <w:numPr>
          <w:ilvl w:val="4"/>
          <w:numId w:val="1"/>
        </w:numPr>
      </w:pPr>
      <w:r>
        <w:t>http://www.nisc.go.jp/conference/cs/dai09/pdf/09shiryou07.pdf</w:t>
      </w:r>
    </w:p>
    <w:p>
      <w:pPr>
        <w:numPr>
          <w:ilvl w:val="0"/>
          <w:numId w:val="0"/>
        </w:numPr>
        <w:ind w:left="1760"/>
      </w:pPr>
    </w:p>
    <w:p>
      <w:pPr>
        <w:pStyle w:val="MMTopicInfo"/>
        <w:numPr>
          <w:ilvl w:val="0"/>
          <w:numId w:val="0"/>
        </w:numPr>
        <w:ind w:left="1868"/>
        <w:rPr>
          <w:vanish/>
          <w:specVanish/>
        </w:rPr>
      </w:pPr>
      <w:r>
        <w:t xml:space="preserve">参照: </w:t>
      </w:r>
    </w:p>
    <w:p>
      <w:pPr>
        <w:pStyle w:val="MMHyperlink"/>
        <w:ind w:left="1868"/>
        <w:rPr>
          <w:color w:val="auto"/>
          <w:u w:val="none"/>
        </w:rPr>
      </w:pPr>
      <w:hyperlink r:id="rId58" w:history="1">
        <w:r>
          <w:rPr>
            <w:rStyle w:val="Hyperlink"/>
            <w:color w:val="0000FF"/>
            <w:u w:val="single"/>
          </w:rPr>
          <w:t>http://www.nisc.go.jp/conference/cs/dai09/pdf/09shiryou07.pdf</w:t>
        </w:r>
      </w:hyperlink>
      <w:r>
        <w:rPr>
          <w:color w:val="auto"/>
          <w:u w:val="none"/>
        </w:rPr>
        <w:t xml:space="preserve">; </w:t>
      </w:r>
    </w:p>
    <w:p>
      <w:pPr>
        <w:ind w:left="1760"/>
      </w:pPr>
    </w:p>
    <w:p>
      <w:pPr>
        <w:pStyle w:val="MMTopic5"/>
        <w:numPr>
          <w:ilvl w:val="4"/>
          <w:numId w:val="1"/>
        </w:numPr>
      </w:pPr>
      <w:r>
        <w:t>サイバーセキュリティ戦略本部</w:t>
      </w:r>
    </w:p>
    <w:p>
      <w:pPr>
        <w:numPr>
          <w:ilvl w:val="0"/>
          <w:numId w:val="0"/>
        </w:numPr>
        <w:ind w:left="1760"/>
      </w:pPr>
    </w:p>
    <w:p>
      <w:pPr>
        <w:pStyle w:val="MMTopicInfo"/>
        <w:numPr>
          <w:ilvl w:val="0"/>
          <w:numId w:val="0"/>
        </w:numPr>
        <w:ind w:left="1868"/>
        <w:rPr>
          <w:vanish/>
          <w:specVanish/>
        </w:rPr>
      </w:pPr>
      <w:r>
        <w:t xml:space="preserve">参照: </w:t>
      </w:r>
    </w:p>
    <w:p>
      <w:pPr>
        <w:pStyle w:val="MMHyperlink"/>
        <w:ind w:left="1868"/>
        <w:rPr>
          <w:color w:val="auto"/>
          <w:u w:val="none"/>
        </w:rPr>
      </w:pPr>
      <w:hyperlink r:id="rId59" w:history="1">
        <w:r>
          <w:rPr>
            <w:rStyle w:val="Hyperlink"/>
            <w:color w:val="0000FF"/>
            <w:u w:val="single"/>
          </w:rPr>
          <w:t>http://www.nisc.go.jp/conference/cs/index.html</w:t>
        </w:r>
      </w:hyperlink>
      <w:r>
        <w:rPr>
          <w:color w:val="auto"/>
          <w:u w:val="none"/>
        </w:rPr>
        <w:t xml:space="preserve">; </w:t>
      </w:r>
    </w:p>
    <w:p>
      <w:pPr>
        <w:ind w:left="1760"/>
      </w:pPr>
    </w:p>
    <w:p>
      <w:pPr>
        <w:pStyle w:val="MMTopic6"/>
        <w:numPr>
          <w:ilvl w:val="5"/>
          <w:numId w:val="1"/>
        </w:numPr>
      </w:pPr>
      <w:r>
        <w:t>http://www.nisc.go.jp/conference/cs/index.html</w:t>
      </w:r>
    </w:p>
    <w:p>
      <w:pPr>
        <w:numPr>
          <w:ilvl w:val="0"/>
          <w:numId w:val="0"/>
        </w:numPr>
        <w:ind w:left="1760"/>
      </w:pPr>
    </w:p>
    <w:p>
      <w:pPr>
        <w:pStyle w:val="MMTopicInfo"/>
        <w:numPr>
          <w:ilvl w:val="0"/>
          <w:numId w:val="0"/>
        </w:numPr>
        <w:ind w:left="1868"/>
        <w:rPr>
          <w:vanish/>
          <w:specVanish/>
        </w:rPr>
      </w:pPr>
      <w:r>
        <w:t xml:space="preserve">参照: </w:t>
      </w:r>
    </w:p>
    <w:p>
      <w:pPr>
        <w:pStyle w:val="MMHyperlink"/>
        <w:ind w:left="1868"/>
        <w:rPr>
          <w:color w:val="auto"/>
          <w:u w:val="none"/>
        </w:rPr>
      </w:pPr>
      <w:hyperlink r:id="rId59" w:history="1">
        <w:r>
          <w:rPr>
            <w:rStyle w:val="Hyperlink"/>
            <w:color w:val="0000FF"/>
            <w:u w:val="single"/>
          </w:rPr>
          <w:t>http://www.nisc.go.jp/conference/cs/index.html</w:t>
        </w:r>
      </w:hyperlink>
      <w:r>
        <w:rPr>
          <w:color w:val="auto"/>
          <w:u w:val="none"/>
        </w:rPr>
        <w:t xml:space="preserve">; </w:t>
      </w:r>
    </w:p>
    <w:p>
      <w:pPr>
        <w:ind w:left="1760"/>
      </w:pPr>
    </w:p>
    <w:p>
      <w:pPr>
        <w:pStyle w:val="MMTopic4"/>
        <w:numPr>
          <w:ilvl w:val="3"/>
          <w:numId w:val="1"/>
        </w:numPr>
        <w:rPr>
          <w:vanish/>
          <w:specVanish/>
        </w:rPr>
      </w:pPr>
      <w:r>
        <w:t>情報セキュリティ白書2016【2016年7月IPA】</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3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8"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60" w:history="1">
        <w:r>
          <w:rPr>
            <w:rStyle w:val="Hyperlink"/>
            <w:color w:val="0000FF"/>
            <w:u w:val="single"/>
          </w:rPr>
          <w:t>https://www.ipa.go.jp/security/publications/hakusyo/2016.html</w:t>
        </w:r>
      </w:hyperlink>
      <w:r>
        <w:rPr>
          <w:color w:val="auto"/>
          <w:u w:val="none"/>
        </w:rPr>
        <w:t xml:space="preserve">; </w:t>
      </w:r>
    </w:p>
    <w:p>
      <w:pPr>
        <w:ind w:left="1520"/>
      </w:pPr>
    </w:p>
    <w:p>
      <w:pPr>
        <w:pStyle w:val="MMTopic4"/>
        <w:numPr>
          <w:ilvl w:val="3"/>
          <w:numId w:val="1"/>
        </w:numPr>
      </w:pPr>
      <w:r>
        <w:t>サイバーセキュリティ関連施策に関する平成29年度予算重点化方針</w:t>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61" w:history="1">
        <w:r>
          <w:rPr>
            <w:rStyle w:val="Hyperlink"/>
            <w:color w:val="0000FF"/>
            <w:u w:val="single"/>
          </w:rPr>
          <w:t>http://www.nisc.go.jp/active/kihon/pdf/yosanhoshin29.pdf</w:t>
        </w:r>
      </w:hyperlink>
      <w:r>
        <w:rPr>
          <w:color w:val="auto"/>
          <w:u w:val="none"/>
        </w:rPr>
        <w:t xml:space="preserve">; </w:t>
      </w:r>
    </w:p>
    <w:p>
      <w:pPr>
        <w:ind w:left="1520"/>
      </w:pPr>
    </w:p>
    <w:p>
      <w:pPr>
        <w:pStyle w:val="MMTopic4"/>
        <w:numPr>
          <w:ilvl w:val="3"/>
          <w:numId w:val="1"/>
        </w:numPr>
      </w:pPr>
      <w:r>
        <w:t>サイバーセキュリティ政策の評価に係る基本方針</w:t>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62" w:history="1">
        <w:r>
          <w:rPr>
            <w:rStyle w:val="Hyperlink"/>
            <w:color w:val="0000FF"/>
            <w:u w:val="single"/>
          </w:rPr>
          <w:t>http://www.nisc.go.jp/active/kihon/pdf/cs_hyouka_houshin.pdf</w:t>
        </w:r>
      </w:hyperlink>
      <w:r>
        <w:rPr>
          <w:color w:val="auto"/>
          <w:u w:val="none"/>
        </w:rPr>
        <w:t xml:space="preserve">; </w:t>
      </w:r>
    </w:p>
    <w:p>
      <w:pPr>
        <w:ind w:left="1520"/>
      </w:pPr>
    </w:p>
    <w:p>
      <w:pPr>
        <w:pStyle w:val="MMTopic4"/>
        <w:numPr>
          <w:ilvl w:val="3"/>
          <w:numId w:val="1"/>
        </w:numPr>
        <w:rPr>
          <w:vanish/>
          <w:specVanish/>
        </w:rPr>
      </w:pPr>
      <w:r>
        <w:t>情報セキュリティ白書2017【2017年7月IPA】</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3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0"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63" w:history="1">
        <w:r>
          <w:rPr>
            <w:rStyle w:val="Hyperlink"/>
            <w:color w:val="0000FF"/>
            <w:u w:val="single"/>
          </w:rPr>
          <w:t>https://www.ipa.go.jp/security/publications/hakusyo/2017.html</w:t>
        </w:r>
      </w:hyperlink>
      <w:r>
        <w:rPr>
          <w:color w:val="auto"/>
          <w:u w:val="none"/>
        </w:rPr>
        <w:t xml:space="preserve">; </w:t>
      </w:r>
    </w:p>
    <w:p>
      <w:pPr>
        <w:ind w:left="1520"/>
      </w:pPr>
    </w:p>
    <w:p>
      <w:pPr>
        <w:pStyle w:val="MMTopic3"/>
        <w:numPr>
          <w:ilvl w:val="2"/>
          <w:numId w:val="1"/>
        </w:numPr>
      </w:pPr>
      <w:r>
        <w:t>① 関係機関の能力向上</w:t>
      </w:r>
    </w:p>
    <w:p>
      <w:pPr>
        <w:pStyle w:val="MMTopic1"/>
        <w:numPr>
          <w:ilvl w:val="0"/>
          <w:numId w:val="1"/>
        </w:numPr>
        <w:rPr>
          <w:vanish/>
          <w:specVanish/>
        </w:rPr>
      </w:pPr>
      <w:r>
        <w:rPr>
          <w:b/>
          <w:color w:val="FF0303"/>
          <w:sz w:val="28"/>
        </w:rPr>
        <w:t>DAX95_知の共有化関連アーカイブ内インデックス</w:t>
      </w:r>
    </w:p>
    <w:p>
      <w:pPr>
        <w:pStyle w:val="MMTopicInfo"/>
        <w:ind w:left="520"/>
        <w:rPr>
          <w:b/>
          <w:vanish/>
          <w:color w:val="FF0303"/>
          <w:sz w:val="28"/>
          <w:specVanish/>
        </w:rPr>
      </w:pPr>
      <w:r>
        <w:rPr>
          <w:b/>
          <w:color w:val="FF0303"/>
          <w:sz w:val="28"/>
        </w:rPr>
        <w:t xml:space="preserve"> </w:t>
      </w:r>
    </w:p>
    <w:p>
      <w:pPr>
        <w:pStyle w:val="MMIcon"/>
        <w:ind w:left="520"/>
      </w:pPr>
      <w:r>
        <w:rPr>
          <w:rFonts w:ascii="Meiryo" w:eastAsia="Meiryo" w:hAnsi="Meiryo" w:cs="Meiryo"/>
          <w:b/>
          <w:i w:val="0"/>
          <w:iCs w:val="0"/>
          <w:caps w:val="0"/>
          <w:strike w:val="0"/>
          <w:dstrike w:val="0"/>
          <w:color w:val="FF0303"/>
          <w:sz w:val="28"/>
          <w:u w:val="none"/>
        </w:rPr>
        <w:drawing>
          <wp:inline>
            <wp:extent cx="177800" cy="177800"/>
            <wp:docPr id="1003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2" name=""/>
                    <pic:cNvPicPr>
                      <a:picLocks noChangeAspect="1"/>
                    </pic:cNvPicPr>
                  </pic:nvPicPr>
                  <pic:blipFill>
                    <a:blip xmlns:r="http://schemas.openxmlformats.org/officeDocument/2006/relationships" r:embed="rId7"/>
                    <a:stretch>
                      <a:fillRect/>
                    </a:stretch>
                  </pic:blipFill>
                  <pic:spPr>
                    <a:xfrm>
                      <a:off x="0" y="0"/>
                      <a:ext cx="177800" cy="177800"/>
                    </a:xfrm>
                    <a:prstGeom prst="rect">
                      <a:avLst/>
                    </a:prstGeom>
                  </pic:spPr>
                </pic:pic>
              </a:graphicData>
            </a:graphic>
          </wp:inline>
        </w:drawing>
      </w:r>
    </w:p>
    <w:p>
      <w:pPr>
        <w:pStyle w:val="MMTopic2"/>
        <w:numPr>
          <w:ilvl w:val="1"/>
          <w:numId w:val="1"/>
        </w:numPr>
      </w:pPr>
      <w:r>
        <w:t>「DAX95_知の共有化関連アーカイブ内インデックス」から抜粋</w:t>
      </w:r>
    </w:p>
    <w:p>
      <w:pPr>
        <w:pStyle w:val="MMTopic2"/>
        <w:numPr>
          <w:ilvl w:val="1"/>
          <w:numId w:val="1"/>
        </w:numPr>
      </w:pPr>
      <w:r>
        <w:rPr>
          <w:b/>
          <w:color w:val="0303FF"/>
        </w:rPr>
        <w:t>ソフトウェア開発標準</w:t>
      </w:r>
    </w:p>
    <w:p>
      <w:pPr>
        <w:pStyle w:val="MMTopic3"/>
        <w:numPr>
          <w:ilvl w:val="2"/>
          <w:numId w:val="1"/>
        </w:numPr>
        <w:rPr>
          <w:vanish/>
          <w:specVanish/>
        </w:rPr>
      </w:pPr>
      <w:r>
        <w:t>Bib04-07 共通フレーム2013とユーザのための要件定義ガイド 【MindManager→html】【SK2】</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3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4" name=""/>
                    <pic:cNvPicPr>
                      <a:picLocks noChangeAspect="1"/>
                    </pic:cNvPicPr>
                  </pic:nvPicPr>
                  <pic:blipFill>
                    <a:blip xmlns:r="http://schemas.openxmlformats.org/officeDocument/2006/relationships" r:embed="rId64"/>
                    <a:stretch>
                      <a:fillRect/>
                    </a:stretch>
                  </pic:blipFill>
                  <pic:spPr>
                    <a:xfrm>
                      <a:off x="0" y="0"/>
                      <a:ext cx="139700" cy="139700"/>
                    </a:xfrm>
                    <a:prstGeom prst="rect">
                      <a:avLst/>
                    </a:prstGeom>
                  </pic:spPr>
                </pic:pic>
              </a:graphicData>
            </a:graphic>
          </wp:inline>
        </w:drawing>
      </w:r>
    </w:p>
    <w:p>
      <w:pPr>
        <w:numPr>
          <w:ilvl w:val="0"/>
          <w:numId w:val="0"/>
        </w:numPr>
        <w:ind w:left="1560"/>
      </w:pPr>
    </w:p>
    <w:p>
      <w:pPr>
        <w:pStyle w:val="MMTopicInfo"/>
        <w:numPr>
          <w:ilvl w:val="0"/>
          <w:numId w:val="0"/>
        </w:numPr>
        <w:ind w:left="1668"/>
        <w:rPr>
          <w:vanish/>
          <w:specVanish/>
        </w:rPr>
      </w:pPr>
      <w:r>
        <w:t xml:space="preserve">参照: </w:t>
      </w:r>
    </w:p>
    <w:p>
      <w:pPr>
        <w:pStyle w:val="MMHyperlink"/>
        <w:ind w:left="1668"/>
        <w:rPr>
          <w:color w:val="auto"/>
          <w:u w:val="none"/>
        </w:rPr>
      </w:pPr>
      <w:hyperlink r:id="rId65" w:history="1">
        <w:r>
          <w:rPr>
            <w:color w:val="0000FF"/>
            <w:u w:val="single"/>
          </w:rPr>
          <w:t>https://bluemoon55.github.io/Sharing_Knowledge2/MindManager2/Bib04-07.html</w:t>
        </w:r>
      </w:hyperlink>
      <w:r>
        <w:rPr>
          <w:color w:val="auto"/>
          <w:u w:val="none"/>
        </w:rPr>
        <w:t xml:space="preserve">; </w:t>
      </w:r>
    </w:p>
    <w:p>
      <w:pPr>
        <w:ind w:left="1560"/>
      </w:pPr>
    </w:p>
    <w:p>
      <w:pPr>
        <w:pStyle w:val="MMTopic3"/>
        <w:numPr>
          <w:ilvl w:val="2"/>
          <w:numId w:val="1"/>
        </w:numPr>
      </w:pPr>
      <w:r>
        <w:t>【削除】【XMIND】Bib03-11調達における留意点</w:t>
      </w:r>
    </w:p>
    <w:p>
      <w:pPr>
        <w:pStyle w:val="MMTopic3"/>
        <w:numPr>
          <w:ilvl w:val="2"/>
          <w:numId w:val="1"/>
        </w:numPr>
      </w:pPr>
      <w:r>
        <w:t>【確認後削除】Bib03-12調達仕様書（案） ⇒Bib40-01に含む？？？？</w:t>
      </w:r>
    </w:p>
    <w:p>
      <w:pPr>
        <w:numPr>
          <w:ilvl w:val="0"/>
          <w:numId w:val="0"/>
        </w:numPr>
        <w:ind w:left="1560"/>
      </w:pPr>
    </w:p>
    <w:p>
      <w:pPr>
        <w:pStyle w:val="MMTopicInfo"/>
        <w:numPr>
          <w:ilvl w:val="0"/>
          <w:numId w:val="0"/>
        </w:numPr>
        <w:ind w:left="1668"/>
        <w:rPr>
          <w:vanish/>
          <w:specVanish/>
        </w:rPr>
      </w:pPr>
      <w:r>
        <w:t xml:space="preserve">参照: </w:t>
      </w:r>
    </w:p>
    <w:p>
      <w:pPr>
        <w:pStyle w:val="MMHyperlink"/>
        <w:ind w:left="1668"/>
        <w:rPr>
          <w:color w:val="auto"/>
          <w:u w:val="none"/>
        </w:rPr>
      </w:pPr>
      <w:hyperlink r:id="rId66" w:history="1">
        <w:r>
          <w:rPr>
            <w:color w:val="0000FF"/>
            <w:u w:val="single"/>
          </w:rPr>
          <w:t>Page not found &amp;middot; GitHub Pages</w:t>
        </w:r>
      </w:hyperlink>
      <w:r>
        <w:rPr>
          <w:color w:val="auto"/>
          <w:u w:val="none"/>
        </w:rPr>
        <w:t xml:space="preserve">; </w:t>
      </w:r>
    </w:p>
    <w:p>
      <w:pPr>
        <w:ind w:left="1560"/>
      </w:pPr>
    </w:p>
    <w:p>
      <w:pPr>
        <w:pStyle w:val="MMTopic3"/>
        <w:numPr>
          <w:ilvl w:val="2"/>
          <w:numId w:val="1"/>
        </w:numPr>
      </w:pPr>
      <w:r>
        <w:t>Bib06-06政府情報システムの整備及び管理 に関する標準ガイドライン【構成のみ】 【MindManager→html】【SK2】</w:t>
      </w:r>
    </w:p>
    <w:p>
      <w:pPr>
        <w:numPr>
          <w:ilvl w:val="0"/>
          <w:numId w:val="0"/>
        </w:numPr>
        <w:ind w:left="1560"/>
      </w:pPr>
    </w:p>
    <w:p>
      <w:pPr>
        <w:pStyle w:val="MMTopicInfo"/>
        <w:numPr>
          <w:ilvl w:val="0"/>
          <w:numId w:val="0"/>
        </w:numPr>
        <w:ind w:left="1668"/>
        <w:rPr>
          <w:vanish/>
          <w:specVanish/>
        </w:rPr>
      </w:pPr>
      <w:r>
        <w:t xml:space="preserve">参照: </w:t>
      </w:r>
    </w:p>
    <w:p>
      <w:pPr>
        <w:pStyle w:val="MMHyperlink"/>
        <w:ind w:left="1668"/>
        <w:rPr>
          <w:color w:val="auto"/>
          <w:u w:val="none"/>
        </w:rPr>
      </w:pPr>
      <w:hyperlink r:id="rId67" w:history="1">
        <w:r>
          <w:rPr>
            <w:color w:val="0000FF"/>
            <w:u w:val="single"/>
          </w:rPr>
          <w:t>https://bluemoon55.github.io/Sharing_Knowledge2/MindManager2/Bib06-06.html</w:t>
        </w:r>
      </w:hyperlink>
      <w:r>
        <w:rPr>
          <w:color w:val="auto"/>
          <w:u w:val="none"/>
        </w:rPr>
        <w:t xml:space="preserve">; </w:t>
      </w:r>
    </w:p>
    <w:p>
      <w:pPr>
        <w:pStyle w:val="MMTopic2"/>
        <w:numPr>
          <w:ilvl w:val="1"/>
          <w:numId w:val="1"/>
        </w:numPr>
      </w:pPr>
      <w:r>
        <w:rPr>
          <w:b/>
          <w:color w:val="0303FF"/>
        </w:rPr>
        <w:t>iコンピテンシ・ディクショナリ</w:t>
      </w:r>
    </w:p>
    <w:p>
      <w:pPr>
        <w:pStyle w:val="MMTopic3"/>
        <w:numPr>
          <w:ilvl w:val="2"/>
          <w:numId w:val="1"/>
        </w:numPr>
      </w:pPr>
      <w:r>
        <w:t>組織一般</w:t>
      </w:r>
    </w:p>
    <w:p>
      <w:pPr>
        <w:pStyle w:val="MMTopic4"/>
        <w:numPr>
          <w:ilvl w:val="3"/>
          <w:numId w:val="1"/>
        </w:numPr>
      </w:pPr>
      <w:r>
        <w:t>Bib06-05最低限知っておくべき情報処理技術 （ITリテラシー） 【MindManager→html】</w:t>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68" w:history="1">
        <w:r>
          <w:rPr>
            <w:color w:val="0000FF"/>
            <w:u w:val="single"/>
          </w:rPr>
          <w:t>https://bluemoon55.github.io/Sharing_Knowledge2/MindManager2/Bib06-05.html</w:t>
        </w:r>
      </w:hyperlink>
      <w:r>
        <w:rPr>
          <w:color w:val="auto"/>
          <w:u w:val="none"/>
        </w:rPr>
        <w:t xml:space="preserve">; </w:t>
      </w:r>
    </w:p>
    <w:p>
      <w:pPr>
        <w:ind w:left="1520"/>
      </w:pPr>
    </w:p>
    <w:p>
      <w:pPr>
        <w:pStyle w:val="MMTopic4"/>
        <w:numPr>
          <w:ilvl w:val="3"/>
          <w:numId w:val="1"/>
        </w:numPr>
      </w:pPr>
      <w:r>
        <w:t>Bib10-02経営者向けセキュリティ対策のポイント 【MindManager→html】</w:t>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69" w:history="1">
        <w:r>
          <w:rPr>
            <w:color w:val="0000FF"/>
            <w:u w:val="single"/>
          </w:rPr>
          <w:t>https://bluemoon55.github.io/Sharing_Knowledge2/MindManager2/Bib10-02.html</w:t>
        </w:r>
      </w:hyperlink>
      <w:r>
        <w:rPr>
          <w:color w:val="auto"/>
          <w:u w:val="none"/>
        </w:rPr>
        <w:t xml:space="preserve">; </w:t>
      </w:r>
    </w:p>
    <w:p>
      <w:pPr>
        <w:ind w:left="1520"/>
      </w:pPr>
    </w:p>
    <w:p>
      <w:pPr>
        <w:pStyle w:val="MMTopic3"/>
        <w:numPr>
          <w:ilvl w:val="2"/>
          <w:numId w:val="1"/>
        </w:numPr>
      </w:pPr>
      <w:r>
        <w:t>図書館分野</w:t>
      </w:r>
    </w:p>
    <w:p>
      <w:pPr>
        <w:pStyle w:val="MMTopic4"/>
        <w:numPr>
          <w:ilvl w:val="3"/>
          <w:numId w:val="1"/>
        </w:numPr>
      </w:pPr>
      <w:r>
        <w:t>Bib03-02図書館情報システムに関連するガイドライン・タスク・必要なスキル・LOD・未来に向けて 【MindManager→html】【SK2】</w:t>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70" w:history="1">
        <w:r>
          <w:rPr>
            <w:color w:val="0000FF"/>
            <w:u w:val="single"/>
          </w:rPr>
          <w:t>https://bluemoon55.github.io/Sharing_Knowledge2/MindManager2/Bib03-02.html</w:t>
        </w:r>
      </w:hyperlink>
      <w:r>
        <w:rPr>
          <w:color w:val="auto"/>
          <w:u w:val="none"/>
        </w:rPr>
        <w:t xml:space="preserve">; </w:t>
      </w:r>
    </w:p>
    <w:p>
      <w:pPr>
        <w:ind w:left="1520"/>
      </w:pPr>
    </w:p>
    <w:p>
      <w:pPr>
        <w:pStyle w:val="MMTopic4"/>
        <w:numPr>
          <w:ilvl w:val="3"/>
          <w:numId w:val="1"/>
        </w:numPr>
      </w:pPr>
      <w:r>
        <w:t>【内容校正中】Bib03-04デジタルトランスフォーメーション時代のMLA業務のタスク 【MindManager→html】【SK2】</w:t>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71" w:history="1">
        <w:r>
          <w:rPr>
            <w:color w:val="0000FF"/>
            <w:u w:val="single"/>
          </w:rPr>
          <w:t>https://bluemoon55.github.io/Sharing_Knowledge2/MindManager2/Bib03-04.html</w:t>
        </w:r>
      </w:hyperlink>
      <w:r>
        <w:rPr>
          <w:color w:val="auto"/>
          <w:u w:val="none"/>
        </w:rPr>
        <w:t xml:space="preserve">; </w:t>
      </w:r>
    </w:p>
    <w:p>
      <w:pPr>
        <w:ind w:left="1520"/>
      </w:pPr>
    </w:p>
    <w:p>
      <w:pPr>
        <w:pStyle w:val="MMTopic4"/>
        <w:numPr>
          <w:ilvl w:val="3"/>
          <w:numId w:val="1"/>
        </w:numPr>
      </w:pPr>
      <w:r>
        <w:t>【？】Bib03-05図書館情報システム構築のタスクプロフィール（政府標準ガイドライン準拠） 【MindManager→html】【SK2】</w:t>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72" w:history="1">
        <w:r>
          <w:rPr>
            <w:color w:val="0000FF"/>
            <w:u w:val="single"/>
          </w:rPr>
          <w:t>https://bluemoon55.github.io/Sharing_Knowledge2/MindManager2/Bib03-05.html</w:t>
        </w:r>
      </w:hyperlink>
      <w:r>
        <w:rPr>
          <w:color w:val="auto"/>
          <w:u w:val="none"/>
        </w:rPr>
        <w:t xml:space="preserve">; </w:t>
      </w:r>
    </w:p>
    <w:p>
      <w:pPr>
        <w:ind w:left="1520"/>
      </w:pPr>
    </w:p>
    <w:p>
      <w:pPr>
        <w:pStyle w:val="MMTopic4"/>
        <w:numPr>
          <w:ilvl w:val="3"/>
          <w:numId w:val="1"/>
        </w:numPr>
      </w:pPr>
      <w:r>
        <w:t>Bib03-08システム構築コンテンツ構築に必要なスキル知識要素の抜粋 【MindManager→html】【SK2】</w:t>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73" w:history="1">
        <w:r>
          <w:rPr>
            <w:color w:val="0000FF"/>
            <w:u w:val="single"/>
          </w:rPr>
          <w:t>https://bluemoon55.github.io/Sharing_Knowledge2/MindManager2/Bib03-08.html</w:t>
        </w:r>
      </w:hyperlink>
      <w:r>
        <w:rPr>
          <w:color w:val="auto"/>
          <w:u w:val="none"/>
        </w:rPr>
        <w:t xml:space="preserve">; </w:t>
      </w:r>
    </w:p>
    <w:p>
      <w:pPr>
        <w:ind w:left="1520"/>
      </w:pPr>
    </w:p>
    <w:p>
      <w:pPr>
        <w:pStyle w:val="MMTopic4"/>
        <w:numPr>
          <w:ilvl w:val="3"/>
          <w:numId w:val="1"/>
        </w:numPr>
      </w:pPr>
      <w:r>
        <w:t>Bib03-0601図書館員に必要なITスキル要素 【MindManager→html】【SK2】</w:t>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74" w:history="1">
        <w:r>
          <w:rPr>
            <w:color w:val="0000FF"/>
            <w:u w:val="single"/>
          </w:rPr>
          <w:t>https://bluemoon55.github.io/Sharing_Knowledge2/MindManager2/Bib03-0601.html</w:t>
        </w:r>
      </w:hyperlink>
      <w:r>
        <w:rPr>
          <w:color w:val="auto"/>
          <w:u w:val="none"/>
        </w:rPr>
        <w:t xml:space="preserve">; </w:t>
      </w:r>
    </w:p>
    <w:p>
      <w:pPr>
        <w:ind w:left="1520"/>
      </w:pPr>
    </w:p>
    <w:p>
      <w:pPr>
        <w:pStyle w:val="MMTopic4"/>
        <w:numPr>
          <w:ilvl w:val="3"/>
          <w:numId w:val="1"/>
        </w:numPr>
      </w:pPr>
      <w:r>
        <w:t>Bib03-0602図書館業務のタスクプロフィール  【MindManager→html】【SK2】</w:t>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75" w:history="1">
        <w:r>
          <w:rPr>
            <w:color w:val="0000FF"/>
            <w:u w:val="single"/>
          </w:rPr>
          <w:t>https://bluemoon55.github.io/Sharing_Knowledge2/MindManager2/Bib03-0602.html</w:t>
        </w:r>
      </w:hyperlink>
      <w:r>
        <w:rPr>
          <w:color w:val="auto"/>
          <w:u w:val="none"/>
        </w:rPr>
        <w:t xml:space="preserve">; </w:t>
      </w:r>
    </w:p>
    <w:p>
      <w:pPr>
        <w:ind w:left="1520"/>
      </w:pPr>
    </w:p>
    <w:p>
      <w:pPr>
        <w:pStyle w:val="MMTopic4"/>
        <w:numPr>
          <w:ilvl w:val="3"/>
          <w:numId w:val="1"/>
        </w:numPr>
      </w:pPr>
      <w:r>
        <w:rPr>
          <w:color w:val="FF0303"/>
        </w:rPr>
        <w:t>Bib10-09データサイエンス領域のスキル標準「ITSS+」 【MindManager→html】</w:t>
      </w:r>
      <w:r>
        <w:rPr>
          <w:rFonts w:ascii="Meiryo" w:eastAsia="Meiryo" w:hAnsi="Meiryo" w:cs="Meiryo"/>
          <w:strike w:val="0"/>
          <w:color w:val="000000"/>
          <w:sz w:val="20"/>
        </w:rPr>
        <w:t>【SK2】</w:t>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76" w:history="1">
        <w:r>
          <w:rPr>
            <w:color w:val="0000FF"/>
            <w:u w:val="single"/>
          </w:rPr>
          <w:t>https://bluemoon55.github.io/Sharing_Knowledge2/MindManager2/Bib10-09.html</w:t>
        </w:r>
      </w:hyperlink>
      <w:r>
        <w:rPr>
          <w:color w:val="auto"/>
          <w:u w:val="none"/>
        </w:rPr>
        <w:t xml:space="preserve">; </w:t>
      </w:r>
    </w:p>
    <w:p>
      <w:pPr>
        <w:ind w:left="1520"/>
      </w:pPr>
    </w:p>
    <w:p>
      <w:pPr>
        <w:pStyle w:val="MMTopic4"/>
        <w:numPr>
          <w:ilvl w:val="3"/>
          <w:numId w:val="1"/>
        </w:numPr>
      </w:pPr>
      <w:r>
        <w:t>Bib10-10セキュリティ領域のスキル標準「ITSS+」 【MindManager→html】【SK2】</w:t>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77" w:history="1">
        <w:r>
          <w:rPr>
            <w:color w:val="0000FF"/>
            <w:u w:val="single"/>
          </w:rPr>
          <w:t>https://bluemoon55.github.io/Sharing_Knowledge2/MindManager2/Bib10-10.html</w:t>
        </w:r>
      </w:hyperlink>
      <w:r>
        <w:rPr>
          <w:color w:val="auto"/>
          <w:u w:val="none"/>
        </w:rPr>
        <w:t xml:space="preserve">; </w:t>
      </w:r>
    </w:p>
    <w:p>
      <w:pPr>
        <w:ind w:left="1520"/>
      </w:pPr>
    </w:p>
    <w:p>
      <w:pPr>
        <w:pStyle w:val="MMTopic3"/>
        <w:numPr>
          <w:ilvl w:val="2"/>
          <w:numId w:val="1"/>
        </w:numPr>
      </w:pPr>
      <w:r>
        <w:t>iCD解説</w:t>
      </w:r>
    </w:p>
    <w:p>
      <w:pPr>
        <w:pStyle w:val="MMTopic4"/>
        <w:numPr>
          <w:ilvl w:val="3"/>
          <w:numId w:val="1"/>
        </w:numPr>
      </w:pPr>
      <w:r>
        <w:t>Bib06-07iコンピテンシ・ディクショナリ（IPA） 【MindManager→html】【SK2】</w:t>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78" w:history="1">
        <w:r>
          <w:rPr>
            <w:color w:val="0000FF"/>
            <w:u w:val="single"/>
          </w:rPr>
          <w:t>iコンピテンシ・ディクショナリ （2015年正式公開（IPA））</w:t>
        </w:r>
      </w:hyperlink>
      <w:r>
        <w:rPr>
          <w:color w:val="auto"/>
          <w:u w:val="none"/>
        </w:rPr>
        <w:t xml:space="preserve">; </w:t>
      </w:r>
    </w:p>
    <w:p>
      <w:pPr>
        <w:ind w:left="1520"/>
      </w:pPr>
    </w:p>
    <w:p>
      <w:pPr>
        <w:pStyle w:val="MMTopic4"/>
        <w:numPr>
          <w:ilvl w:val="3"/>
          <w:numId w:val="1"/>
        </w:numPr>
      </w:pPr>
      <w:r>
        <w:t>Bib04-02タスクディクショナリ （タスク小分類415項目） 【MindManager→html】【SK2】</w:t>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79" w:history="1">
        <w:r>
          <w:rPr>
            <w:color w:val="0000FF"/>
            <w:u w:val="single"/>
          </w:rPr>
          <w:t>https://bluemoon55.github.io/Sharing_Knowledge2/MindManager2/Bib04-02.html</w:t>
        </w:r>
      </w:hyperlink>
      <w:r>
        <w:rPr>
          <w:color w:val="auto"/>
          <w:u w:val="none"/>
        </w:rPr>
        <w:t xml:space="preserve">; </w:t>
      </w:r>
    </w:p>
    <w:p>
      <w:pPr>
        <w:ind w:left="1520"/>
      </w:pPr>
    </w:p>
    <w:p>
      <w:pPr>
        <w:pStyle w:val="MMTopic4"/>
        <w:numPr>
          <w:ilvl w:val="3"/>
          <w:numId w:val="1"/>
        </w:numPr>
      </w:pPr>
      <w:r>
        <w:t>Bib04-03スキルディクショナリ (スキル424項目・知識8256項目) 【MindManager→html】【SK2】</w:t>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80" w:history="1">
        <w:r>
          <w:rPr>
            <w:color w:val="0000FF"/>
            <w:u w:val="single"/>
          </w:rPr>
          <w:t>https://bluemoon55.github.io/Sharing_Knowledge2/MindManager2/Bib04-03.html</w:t>
        </w:r>
      </w:hyperlink>
      <w:r>
        <w:rPr>
          <w:color w:val="auto"/>
          <w:u w:val="none"/>
        </w:rPr>
        <w:t xml:space="preserve">; </w:t>
      </w:r>
    </w:p>
    <w:p>
      <w:pPr>
        <w:ind w:left="1520"/>
      </w:pPr>
    </w:p>
    <w:p>
      <w:pPr>
        <w:pStyle w:val="MMTopic4"/>
        <w:numPr>
          <w:ilvl w:val="3"/>
          <w:numId w:val="1"/>
        </w:numPr>
      </w:pPr>
      <w:r>
        <w:t>Bib04-04タスク毎に必要なスキル詳細 （タスク小分類415項目） 【MindManager→html】【SK2】</w:t>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81" w:history="1">
        <w:r>
          <w:rPr>
            <w:color w:val="0000FF"/>
            <w:u w:val="single"/>
          </w:rPr>
          <w:t>https://bluemoon55.github.io/Sharing_Knowledge2/MindManager2/Bib04-04.html</w:t>
        </w:r>
      </w:hyperlink>
      <w:r>
        <w:rPr>
          <w:color w:val="auto"/>
          <w:u w:val="none"/>
        </w:rPr>
        <w:t xml:space="preserve">; </w:t>
      </w:r>
    </w:p>
    <w:p>
      <w:pPr>
        <w:ind w:left="1520"/>
      </w:pPr>
    </w:p>
    <w:p>
      <w:pPr>
        <w:pStyle w:val="MMTopic4"/>
        <w:numPr>
          <w:ilvl w:val="3"/>
          <w:numId w:val="1"/>
        </w:numPr>
      </w:pPr>
      <w:r>
        <w:t>【XMIND】Bib04-06iコンピテンシディクショナリ_04スキルディクショナリ (スキル424項目・知識8256項目から抜粋) （別ファイルで更新中）【SK2】</w:t>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82" w:history="1">
        <w:r>
          <w:rPr>
            <w:color w:val="0000FF"/>
            <w:u w:val="single"/>
          </w:rPr>
          <w:t>Page not found &amp;middot; GitHub Pages</w:t>
        </w:r>
      </w:hyperlink>
      <w:r>
        <w:rPr>
          <w:color w:val="auto"/>
          <w:u w:val="none"/>
        </w:rPr>
        <w:t xml:space="preserve">; </w:t>
      </w:r>
    </w:p>
    <w:p>
      <w:pPr>
        <w:ind w:left="1520"/>
      </w:pPr>
    </w:p>
    <w:p>
      <w:pPr>
        <w:pStyle w:val="MMTopic4"/>
        <w:numPr>
          <w:ilvl w:val="3"/>
          <w:numId w:val="1"/>
        </w:numPr>
      </w:pPr>
      <w:r>
        <w:t>【XMIND】Bib05-01iCDスキルディクショナリ (スキル424項目・知識8256項目から抜粋) 【MindManager→html】【SK2】</w:t>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83" w:history="1">
        <w:r>
          <w:rPr>
            <w:color w:val="0000FF"/>
            <w:u w:val="single"/>
          </w:rPr>
          <w:t>https://bluemoon55.github.io/Sharing_Knowledge2/MindManager2/Bib05-01.html</w:t>
        </w:r>
      </w:hyperlink>
      <w:r>
        <w:rPr>
          <w:color w:val="auto"/>
          <w:u w:val="none"/>
        </w:rPr>
        <w:t xml:space="preserve">; </w:t>
      </w:r>
    </w:p>
    <w:p>
      <w:pPr>
        <w:ind w:left="1520"/>
      </w:pPr>
    </w:p>
    <w:p>
      <w:pPr>
        <w:pStyle w:val="MMTopic4"/>
        <w:numPr>
          <w:ilvl w:val="3"/>
          <w:numId w:val="1"/>
        </w:numPr>
      </w:pPr>
      <w:r>
        <w:t>Bib10-11 アジャイル開発「ITSS+」 【MindManager→html】【SK2】</w:t>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84" w:history="1">
        <w:r>
          <w:rPr>
            <w:color w:val="0000FF"/>
            <w:u w:val="single"/>
          </w:rPr>
          <w:t>https://bluemoon55.github.io/Sharing_Knowledge2/MindManager2/Bib10-11.html</w:t>
        </w:r>
      </w:hyperlink>
      <w:r>
        <w:rPr>
          <w:color w:val="auto"/>
          <w:u w:val="none"/>
        </w:rPr>
        <w:t xml:space="preserve">; </w:t>
      </w:r>
    </w:p>
    <w:p>
      <w:pPr>
        <w:pStyle w:val="MMTopic2"/>
        <w:numPr>
          <w:ilvl w:val="1"/>
          <w:numId w:val="1"/>
        </w:numPr>
      </w:pPr>
      <w:r>
        <w:rPr>
          <w:b/>
          <w:color w:val="0303FF"/>
        </w:rPr>
        <w:t>ITスキルレベル評価制度</w:t>
      </w:r>
    </w:p>
    <w:p>
      <w:pPr>
        <w:pStyle w:val="MMTopic3"/>
        <w:numPr>
          <w:ilvl w:val="2"/>
          <w:numId w:val="1"/>
        </w:numPr>
      </w:pPr>
      <w:r>
        <w:t>Bib04-05スキル概要と情報処理試験（熟達度レベル評価判定） 【MindManager→html】【SK2】</w:t>
      </w:r>
    </w:p>
    <w:p>
      <w:pPr>
        <w:numPr>
          <w:ilvl w:val="0"/>
          <w:numId w:val="0"/>
        </w:numPr>
        <w:ind w:left="1560"/>
      </w:pPr>
    </w:p>
    <w:p>
      <w:pPr>
        <w:pStyle w:val="MMTopicInfo"/>
        <w:numPr>
          <w:ilvl w:val="0"/>
          <w:numId w:val="0"/>
        </w:numPr>
        <w:ind w:left="1668"/>
        <w:rPr>
          <w:vanish/>
          <w:specVanish/>
        </w:rPr>
      </w:pPr>
      <w:r>
        <w:t xml:space="preserve">参照: </w:t>
      </w:r>
    </w:p>
    <w:p>
      <w:pPr>
        <w:pStyle w:val="MMHyperlink"/>
        <w:ind w:left="1668"/>
        <w:rPr>
          <w:color w:val="auto"/>
          <w:u w:val="none"/>
        </w:rPr>
      </w:pPr>
      <w:hyperlink r:id="rId85" w:history="1">
        <w:r>
          <w:rPr>
            <w:color w:val="0000FF"/>
            <w:u w:val="single"/>
          </w:rPr>
          <w:t>https://bluemoon55.github.io/Sharing_Knowledge2/MindManager2/Bib04-05.html</w:t>
        </w:r>
      </w:hyperlink>
      <w:r>
        <w:rPr>
          <w:color w:val="auto"/>
          <w:u w:val="none"/>
        </w:rPr>
        <w:t xml:space="preserve">; </w:t>
      </w:r>
    </w:p>
    <w:p>
      <w:pPr>
        <w:ind w:left="1560"/>
      </w:pPr>
    </w:p>
    <w:p>
      <w:pPr>
        <w:pStyle w:val="MMTopic3"/>
        <w:numPr>
          <w:ilvl w:val="2"/>
          <w:numId w:val="1"/>
        </w:numPr>
      </w:pPr>
      <w:r>
        <w:t>Bib06-04ITパスポート 試験シラバス 【MindManager→html】【SK2】</w:t>
      </w:r>
    </w:p>
    <w:p>
      <w:pPr>
        <w:numPr>
          <w:ilvl w:val="0"/>
          <w:numId w:val="0"/>
        </w:numPr>
        <w:ind w:left="1560"/>
      </w:pPr>
    </w:p>
    <w:p>
      <w:pPr>
        <w:pStyle w:val="MMTopicInfo"/>
        <w:numPr>
          <w:ilvl w:val="0"/>
          <w:numId w:val="0"/>
        </w:numPr>
        <w:ind w:left="1668"/>
        <w:rPr>
          <w:vanish/>
          <w:specVanish/>
        </w:rPr>
      </w:pPr>
      <w:r>
        <w:t xml:space="preserve">参照: </w:t>
      </w:r>
    </w:p>
    <w:p>
      <w:pPr>
        <w:pStyle w:val="MMHyperlink"/>
        <w:ind w:left="1668"/>
        <w:rPr>
          <w:color w:val="auto"/>
          <w:u w:val="none"/>
        </w:rPr>
      </w:pPr>
      <w:hyperlink r:id="rId86" w:history="1">
        <w:r>
          <w:rPr>
            <w:color w:val="0000FF"/>
            <w:u w:val="single"/>
          </w:rPr>
          <w:t>https://bluemoon55.github.io/Sharing_Knowledge2/MindManager2/Bib06-04.html</w:t>
        </w:r>
      </w:hyperlink>
      <w:r>
        <w:rPr>
          <w:color w:val="auto"/>
          <w:u w:val="none"/>
        </w:rPr>
        <w:t xml:space="preserve">; </w:t>
      </w:r>
    </w:p>
    <w:p>
      <w:pPr>
        <w:ind w:left="1560"/>
      </w:pPr>
    </w:p>
    <w:p>
      <w:pPr>
        <w:pStyle w:val="MMTopic3"/>
        <w:numPr>
          <w:ilvl w:val="2"/>
          <w:numId w:val="1"/>
        </w:numPr>
      </w:pPr>
      <w:r>
        <w:t>Bib05-02IT基礎 【MindManager→html】【SK2】</w:t>
      </w:r>
    </w:p>
    <w:p>
      <w:pPr>
        <w:numPr>
          <w:ilvl w:val="0"/>
          <w:numId w:val="0"/>
        </w:numPr>
        <w:ind w:left="1560"/>
      </w:pPr>
    </w:p>
    <w:p>
      <w:pPr>
        <w:pStyle w:val="MMTopicInfo"/>
        <w:numPr>
          <w:ilvl w:val="0"/>
          <w:numId w:val="0"/>
        </w:numPr>
        <w:ind w:left="1668"/>
        <w:rPr>
          <w:vanish/>
          <w:specVanish/>
        </w:rPr>
      </w:pPr>
      <w:r>
        <w:t xml:space="preserve">参照: </w:t>
      </w:r>
    </w:p>
    <w:p>
      <w:pPr>
        <w:pStyle w:val="MMHyperlink"/>
        <w:ind w:left="1668"/>
        <w:rPr>
          <w:color w:val="auto"/>
          <w:u w:val="none"/>
        </w:rPr>
      </w:pPr>
      <w:hyperlink r:id="rId87" w:history="1">
        <w:r>
          <w:rPr>
            <w:color w:val="0000FF"/>
            <w:u w:val="single"/>
          </w:rPr>
          <w:t>https://bluemoon55.github.io/Sharing_Knowledge2/MindManager2/Bib05-02.html</w:t>
        </w:r>
      </w:hyperlink>
      <w:r>
        <w:rPr>
          <w:color w:val="auto"/>
          <w:u w:val="none"/>
        </w:rPr>
        <w:t xml:space="preserve">; </w:t>
      </w:r>
    </w:p>
    <w:p>
      <w:pPr>
        <w:ind w:left="1560"/>
      </w:pPr>
    </w:p>
    <w:p>
      <w:pPr>
        <w:pStyle w:val="MMTopic3"/>
        <w:numPr>
          <w:ilvl w:val="2"/>
          <w:numId w:val="1"/>
        </w:numPr>
      </w:pPr>
      <w:r>
        <w:t>Bib05-03離散数学 【MindManager→html】【SK2】</w:t>
      </w:r>
    </w:p>
    <w:p>
      <w:pPr>
        <w:numPr>
          <w:ilvl w:val="0"/>
          <w:numId w:val="0"/>
        </w:numPr>
        <w:ind w:left="1560"/>
      </w:pPr>
    </w:p>
    <w:p>
      <w:pPr>
        <w:pStyle w:val="MMTopicInfo"/>
        <w:numPr>
          <w:ilvl w:val="0"/>
          <w:numId w:val="0"/>
        </w:numPr>
        <w:ind w:left="1668"/>
        <w:rPr>
          <w:vanish/>
          <w:specVanish/>
        </w:rPr>
      </w:pPr>
      <w:r>
        <w:t xml:space="preserve">参照: </w:t>
      </w:r>
    </w:p>
    <w:p>
      <w:pPr>
        <w:pStyle w:val="MMHyperlink"/>
        <w:ind w:left="1668"/>
        <w:rPr>
          <w:color w:val="auto"/>
          <w:u w:val="none"/>
        </w:rPr>
      </w:pPr>
      <w:hyperlink r:id="rId88" w:history="1">
        <w:r>
          <w:rPr>
            <w:color w:val="0000FF"/>
            <w:u w:val="single"/>
          </w:rPr>
          <w:t>https://bluemoon55.github.io/Sharing_Knowledge2/MindManager2/Bib05-03.html</w:t>
        </w:r>
      </w:hyperlink>
      <w:r>
        <w:rPr>
          <w:color w:val="auto"/>
          <w:u w:val="none"/>
        </w:rPr>
        <w:t xml:space="preserve">; </w:t>
      </w:r>
    </w:p>
    <w:p>
      <w:pPr>
        <w:ind w:left="1560"/>
      </w:pPr>
    </w:p>
    <w:p>
      <w:pPr>
        <w:pStyle w:val="MMTopic3"/>
        <w:numPr>
          <w:ilvl w:val="2"/>
          <w:numId w:val="1"/>
        </w:numPr>
      </w:pPr>
      <w:r>
        <w:t>Bib05-04応用数学 【MindManager→html】【SK2】</w:t>
      </w:r>
    </w:p>
    <w:p>
      <w:pPr>
        <w:numPr>
          <w:ilvl w:val="0"/>
          <w:numId w:val="0"/>
        </w:numPr>
        <w:ind w:left="1560"/>
      </w:pPr>
    </w:p>
    <w:p>
      <w:pPr>
        <w:pStyle w:val="MMTopicInfo"/>
        <w:numPr>
          <w:ilvl w:val="0"/>
          <w:numId w:val="0"/>
        </w:numPr>
        <w:ind w:left="1668"/>
        <w:rPr>
          <w:vanish/>
          <w:specVanish/>
        </w:rPr>
      </w:pPr>
      <w:r>
        <w:t xml:space="preserve">参照: </w:t>
      </w:r>
    </w:p>
    <w:p>
      <w:pPr>
        <w:pStyle w:val="MMHyperlink"/>
        <w:ind w:left="1668"/>
        <w:rPr>
          <w:color w:val="auto"/>
          <w:u w:val="none"/>
        </w:rPr>
      </w:pPr>
      <w:hyperlink r:id="rId89" w:history="1">
        <w:r>
          <w:rPr>
            <w:color w:val="0000FF"/>
            <w:u w:val="single"/>
          </w:rPr>
          <w:t>https://bluemoon55.github.io/Sharing_Knowledge2/MindManager2/Bib05-04.html</w:t>
        </w:r>
      </w:hyperlink>
      <w:r>
        <w:rPr>
          <w:color w:val="auto"/>
          <w:u w:val="none"/>
        </w:rPr>
        <w:t xml:space="preserve">; </w:t>
      </w:r>
    </w:p>
    <w:p>
      <w:pPr>
        <w:ind w:left="1560"/>
      </w:pPr>
    </w:p>
    <w:p>
      <w:pPr>
        <w:pStyle w:val="MMTopic3"/>
        <w:numPr>
          <w:ilvl w:val="2"/>
          <w:numId w:val="1"/>
        </w:numPr>
      </w:pPr>
      <w:r>
        <w:t>Bib05-05情報に関する理論 【MindManager→html】【SK2】</w:t>
      </w:r>
    </w:p>
    <w:p>
      <w:pPr>
        <w:numPr>
          <w:ilvl w:val="0"/>
          <w:numId w:val="0"/>
        </w:numPr>
        <w:ind w:left="1560"/>
      </w:pPr>
    </w:p>
    <w:p>
      <w:pPr>
        <w:pStyle w:val="MMTopicInfo"/>
        <w:numPr>
          <w:ilvl w:val="0"/>
          <w:numId w:val="0"/>
        </w:numPr>
        <w:ind w:left="1668"/>
        <w:rPr>
          <w:vanish/>
          <w:specVanish/>
        </w:rPr>
      </w:pPr>
      <w:r>
        <w:t xml:space="preserve">参照: </w:t>
      </w:r>
    </w:p>
    <w:p>
      <w:pPr>
        <w:pStyle w:val="MMHyperlink"/>
        <w:ind w:left="1668"/>
        <w:rPr>
          <w:color w:val="auto"/>
          <w:u w:val="none"/>
        </w:rPr>
      </w:pPr>
      <w:hyperlink r:id="rId90" w:history="1">
        <w:r>
          <w:rPr>
            <w:color w:val="0000FF"/>
            <w:u w:val="single"/>
          </w:rPr>
          <w:t>https://bluemoon55.github.io/Sharing_Knowledge2/MindManager2/Bib05-05.html</w:t>
        </w:r>
      </w:hyperlink>
      <w:r>
        <w:rPr>
          <w:color w:val="auto"/>
          <w:u w:val="none"/>
        </w:rPr>
        <w:t xml:space="preserve">; </w:t>
      </w:r>
    </w:p>
    <w:p>
      <w:pPr>
        <w:ind w:left="1560"/>
      </w:pPr>
    </w:p>
    <w:p>
      <w:pPr>
        <w:pStyle w:val="MMTopic3"/>
        <w:numPr>
          <w:ilvl w:val="2"/>
          <w:numId w:val="1"/>
        </w:numPr>
      </w:pPr>
      <w:r>
        <w:t>Bib05-06通信に関する理論 【MindManager→html】【SK2】</w:t>
      </w:r>
    </w:p>
    <w:p>
      <w:pPr>
        <w:numPr>
          <w:ilvl w:val="0"/>
          <w:numId w:val="0"/>
        </w:numPr>
        <w:ind w:left="1560"/>
      </w:pPr>
    </w:p>
    <w:p>
      <w:pPr>
        <w:pStyle w:val="MMTopicInfo"/>
        <w:numPr>
          <w:ilvl w:val="0"/>
          <w:numId w:val="0"/>
        </w:numPr>
        <w:ind w:left="1668"/>
        <w:rPr>
          <w:vanish/>
          <w:specVanish/>
        </w:rPr>
      </w:pPr>
      <w:r>
        <w:t xml:space="preserve">参照: </w:t>
      </w:r>
    </w:p>
    <w:p>
      <w:pPr>
        <w:pStyle w:val="MMHyperlink"/>
        <w:ind w:left="1668"/>
        <w:rPr>
          <w:color w:val="auto"/>
          <w:u w:val="none"/>
        </w:rPr>
      </w:pPr>
      <w:hyperlink r:id="rId91" w:history="1">
        <w:r>
          <w:rPr>
            <w:color w:val="0000FF"/>
            <w:u w:val="single"/>
          </w:rPr>
          <w:t>https://bluemoon55.github.io/Sharing_Knowledge2/MindManager2/Bib05-06.html</w:t>
        </w:r>
      </w:hyperlink>
      <w:r>
        <w:rPr>
          <w:color w:val="auto"/>
          <w:u w:val="none"/>
        </w:rPr>
        <w:t xml:space="preserve">; </w:t>
      </w:r>
    </w:p>
    <w:p>
      <w:pPr>
        <w:ind w:left="1560"/>
      </w:pPr>
    </w:p>
    <w:p>
      <w:pPr>
        <w:pStyle w:val="MMTopic3"/>
        <w:numPr>
          <w:ilvl w:val="2"/>
          <w:numId w:val="1"/>
        </w:numPr>
      </w:pPr>
      <w:r>
        <w:t>Bib05-07コンピュータ基礎 【MindManager→html】【SK2】</w:t>
      </w:r>
    </w:p>
    <w:p>
      <w:pPr>
        <w:numPr>
          <w:ilvl w:val="0"/>
          <w:numId w:val="0"/>
        </w:numPr>
        <w:ind w:left="1560"/>
      </w:pPr>
    </w:p>
    <w:p>
      <w:pPr>
        <w:pStyle w:val="MMTopicInfo"/>
        <w:numPr>
          <w:ilvl w:val="0"/>
          <w:numId w:val="0"/>
        </w:numPr>
        <w:ind w:left="1668"/>
        <w:rPr>
          <w:vanish/>
          <w:specVanish/>
        </w:rPr>
      </w:pPr>
      <w:r>
        <w:t xml:space="preserve">参照: </w:t>
      </w:r>
    </w:p>
    <w:p>
      <w:pPr>
        <w:pStyle w:val="MMHyperlink"/>
        <w:ind w:left="1668"/>
        <w:rPr>
          <w:color w:val="auto"/>
          <w:u w:val="none"/>
        </w:rPr>
      </w:pPr>
      <w:hyperlink r:id="rId92" w:history="1">
        <w:r>
          <w:rPr>
            <w:color w:val="0000FF"/>
            <w:u w:val="single"/>
          </w:rPr>
          <w:t>https://bluemoon55.github.io/Sharing_Knowledge2/MindManager2/Bib05-07.html</w:t>
        </w:r>
      </w:hyperlink>
      <w:r>
        <w:rPr>
          <w:color w:val="auto"/>
          <w:u w:val="none"/>
        </w:rPr>
        <w:t xml:space="preserve">; </w:t>
      </w:r>
    </w:p>
    <w:p>
      <w:pPr>
        <w:ind w:left="1560"/>
      </w:pPr>
    </w:p>
    <w:p>
      <w:pPr>
        <w:pStyle w:val="MMTopic3"/>
        <w:numPr>
          <w:ilvl w:val="2"/>
          <w:numId w:val="1"/>
        </w:numPr>
      </w:pPr>
      <w:r>
        <w:t>Bib05-13情報セキュリティマネジメントシラバス 【MindManager→html】【SK2】</w:t>
      </w:r>
    </w:p>
    <w:p>
      <w:pPr>
        <w:numPr>
          <w:ilvl w:val="0"/>
          <w:numId w:val="0"/>
        </w:numPr>
        <w:ind w:left="1560"/>
      </w:pPr>
    </w:p>
    <w:p>
      <w:pPr>
        <w:pStyle w:val="MMTopicInfo"/>
        <w:numPr>
          <w:ilvl w:val="0"/>
          <w:numId w:val="0"/>
        </w:numPr>
        <w:ind w:left="1668"/>
        <w:rPr>
          <w:vanish/>
          <w:specVanish/>
        </w:rPr>
      </w:pPr>
      <w:r>
        <w:t xml:space="preserve">参照: </w:t>
      </w:r>
    </w:p>
    <w:p>
      <w:pPr>
        <w:pStyle w:val="MMHyperlink"/>
        <w:ind w:left="1668"/>
        <w:rPr>
          <w:color w:val="auto"/>
          <w:u w:val="none"/>
        </w:rPr>
      </w:pPr>
      <w:hyperlink r:id="rId93" w:history="1">
        <w:r>
          <w:rPr>
            <w:color w:val="0000FF"/>
            <w:u w:val="single"/>
          </w:rPr>
          <w:t>https://bluemoon55.github.io/Sharing_Knowledge2/MindManager2/Bib05-13.html</w:t>
        </w:r>
      </w:hyperlink>
      <w:r>
        <w:rPr>
          <w:color w:val="auto"/>
          <w:u w:val="none"/>
        </w:rPr>
        <w:t xml:space="preserve">; </w:t>
      </w:r>
    </w:p>
    <w:p>
      <w:pPr>
        <w:ind w:left="1560"/>
      </w:pPr>
    </w:p>
    <w:p>
      <w:pPr>
        <w:pStyle w:val="MMTopic3"/>
        <w:numPr>
          <w:ilvl w:val="2"/>
          <w:numId w:val="1"/>
        </w:numPr>
      </w:pPr>
      <w:r>
        <w:t>Bib06-09応用情報技術者試験シラバス 【MindManager→html】【SK2】</w:t>
      </w:r>
    </w:p>
    <w:p>
      <w:pPr>
        <w:numPr>
          <w:ilvl w:val="0"/>
          <w:numId w:val="0"/>
        </w:numPr>
        <w:ind w:left="1560"/>
      </w:pPr>
    </w:p>
    <w:p>
      <w:pPr>
        <w:pStyle w:val="MMTopicInfo"/>
        <w:numPr>
          <w:ilvl w:val="0"/>
          <w:numId w:val="0"/>
        </w:numPr>
        <w:ind w:left="1668"/>
        <w:rPr>
          <w:vanish/>
          <w:specVanish/>
        </w:rPr>
      </w:pPr>
      <w:r>
        <w:t xml:space="preserve">参照: </w:t>
      </w:r>
    </w:p>
    <w:p>
      <w:pPr>
        <w:pStyle w:val="MMHyperlink"/>
        <w:ind w:left="1668"/>
        <w:rPr>
          <w:color w:val="auto"/>
          <w:u w:val="none"/>
        </w:rPr>
      </w:pPr>
      <w:hyperlink r:id="rId94" w:history="1">
        <w:r>
          <w:rPr>
            <w:color w:val="0000FF"/>
            <w:u w:val="single"/>
          </w:rPr>
          <w:t>https://bluemoon55.github.io/Sharing_Knowledge2/MindManager2/Bib06-09.html</w:t>
        </w:r>
      </w:hyperlink>
      <w:r>
        <w:rPr>
          <w:color w:val="auto"/>
          <w:u w:val="none"/>
        </w:rPr>
        <w:t xml:space="preserve">; </w:t>
      </w:r>
    </w:p>
    <w:p>
      <w:pPr>
        <w:ind w:left="1560"/>
      </w:pPr>
    </w:p>
    <w:p>
      <w:pPr>
        <w:pStyle w:val="MMTopic3"/>
        <w:numPr>
          <w:ilvl w:val="2"/>
          <w:numId w:val="1"/>
        </w:numPr>
      </w:pPr>
      <w:r>
        <w:t>Bib06-10IT ストラテジスト試験（レベル４）シラバス 【MindManager→html】【SK2】</w:t>
      </w:r>
    </w:p>
    <w:p>
      <w:pPr>
        <w:numPr>
          <w:ilvl w:val="0"/>
          <w:numId w:val="0"/>
        </w:numPr>
        <w:ind w:left="1560"/>
      </w:pPr>
    </w:p>
    <w:p>
      <w:pPr>
        <w:pStyle w:val="MMTopicInfo"/>
        <w:numPr>
          <w:ilvl w:val="0"/>
          <w:numId w:val="0"/>
        </w:numPr>
        <w:ind w:left="1668"/>
        <w:rPr>
          <w:vanish/>
          <w:specVanish/>
        </w:rPr>
      </w:pPr>
      <w:r>
        <w:t xml:space="preserve">参照: </w:t>
      </w:r>
    </w:p>
    <w:p>
      <w:pPr>
        <w:pStyle w:val="MMHyperlink"/>
        <w:ind w:left="1668"/>
        <w:rPr>
          <w:color w:val="auto"/>
          <w:u w:val="none"/>
        </w:rPr>
      </w:pPr>
      <w:hyperlink r:id="rId95" w:history="1">
        <w:r>
          <w:rPr>
            <w:color w:val="0000FF"/>
            <w:u w:val="single"/>
          </w:rPr>
          <w:t>https://bluemoon55.github.io/Sharing_Knowledge2/MindManager2/Bib06-10.html</w:t>
        </w:r>
      </w:hyperlink>
      <w:r>
        <w:rPr>
          <w:color w:val="auto"/>
          <w:u w:val="none"/>
        </w:rPr>
        <w:t xml:space="preserve">; </w:t>
      </w:r>
    </w:p>
    <w:p>
      <w:pPr>
        <w:pStyle w:val="MMTopic2"/>
        <w:numPr>
          <w:ilvl w:val="1"/>
          <w:numId w:val="1"/>
        </w:numPr>
      </w:pPr>
      <w:r>
        <w:rPr>
          <w:b/>
          <w:color w:val="0303FF"/>
        </w:rPr>
        <w:t>次世代社会（デジタル変革）</w:t>
      </w:r>
    </w:p>
    <w:p>
      <w:pPr>
        <w:pStyle w:val="MMTopic3"/>
        <w:numPr>
          <w:ilvl w:val="2"/>
          <w:numId w:val="1"/>
        </w:numPr>
      </w:pPr>
      <w:r>
        <w:rPr>
          <w:b/>
          <w:color w:val="FF0303"/>
        </w:rPr>
        <w:t>AI白書2019</w:t>
      </w:r>
    </w:p>
    <w:p>
      <w:pPr>
        <w:pStyle w:val="MMTopic4"/>
        <w:numPr>
          <w:ilvl w:val="3"/>
          <w:numId w:val="1"/>
        </w:numPr>
      </w:pPr>
      <w:r>
        <w:t>DAX25-20-00【書籍】 AI白書2019_目次 【MindManager→html】【SK2】</w:t>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96" w:history="1">
        <w:r>
          <w:rPr>
            <w:color w:val="0000FF"/>
            <w:u w:val="single"/>
          </w:rPr>
          <w:t>https://bluemoon55.github.io/Sharing_Knowledge2/MindManager2/DAX25-20-00.html</w:t>
        </w:r>
      </w:hyperlink>
      <w:r>
        <w:rPr>
          <w:color w:val="auto"/>
          <w:u w:val="none"/>
        </w:rPr>
        <w:t xml:space="preserve">; </w:t>
      </w:r>
    </w:p>
    <w:p>
      <w:pPr>
        <w:ind w:left="1520"/>
      </w:pPr>
    </w:p>
    <w:p>
      <w:pPr>
        <w:pStyle w:val="MMTopic4"/>
        <w:numPr>
          <w:ilvl w:val="3"/>
          <w:numId w:val="1"/>
        </w:numPr>
      </w:pPr>
      <w:r>
        <w:t>DAX25-20-01【書籍】 AI白書2019_第１章AIが壊すもの、創るもの 【MindManager→html】【SK2】</w:t>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97" w:history="1">
        <w:r>
          <w:rPr>
            <w:color w:val="0000FF"/>
            <w:u w:val="single"/>
          </w:rPr>
          <w:t>https://bluemoon55.github.io/Sharing_Knowledge2/MindManager2/DAX25-20-01.html</w:t>
        </w:r>
      </w:hyperlink>
      <w:r>
        <w:rPr>
          <w:color w:val="auto"/>
          <w:u w:val="none"/>
        </w:rPr>
        <w:t xml:space="preserve">; </w:t>
      </w:r>
    </w:p>
    <w:p>
      <w:pPr>
        <w:ind w:left="1520"/>
      </w:pPr>
    </w:p>
    <w:p>
      <w:pPr>
        <w:pStyle w:val="MMTopic4"/>
        <w:numPr>
          <w:ilvl w:val="3"/>
          <w:numId w:val="1"/>
        </w:numPr>
      </w:pPr>
      <w:r>
        <w:t>DAX25-20-02【書籍】 AI白書2019_第2章技術動向 【MindManager→html】【SK2】</w:t>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98" w:history="1">
        <w:r>
          <w:rPr>
            <w:color w:val="0000FF"/>
            <w:u w:val="single"/>
          </w:rPr>
          <w:t>https://bluemoon55.github.io/Sharing_Knowledge2/MindManager2/DAX25-20-02.html</w:t>
        </w:r>
      </w:hyperlink>
      <w:r>
        <w:rPr>
          <w:color w:val="auto"/>
          <w:u w:val="none"/>
        </w:rPr>
        <w:t xml:space="preserve">; </w:t>
      </w:r>
    </w:p>
    <w:p>
      <w:pPr>
        <w:ind w:left="1520"/>
      </w:pPr>
    </w:p>
    <w:p>
      <w:pPr>
        <w:pStyle w:val="MMTopic4"/>
        <w:numPr>
          <w:ilvl w:val="3"/>
          <w:numId w:val="1"/>
        </w:numPr>
      </w:pPr>
      <w:r>
        <w:t>DAX25-20-03【書籍】 AI白書2019_第3章利用動向 【MindManager→html】【SK2】</w:t>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99" w:history="1">
        <w:r>
          <w:rPr>
            <w:color w:val="0000FF"/>
            <w:u w:val="single"/>
          </w:rPr>
          <w:t>https://bluemoon55.github.io/Sharing_Knowledge2/MindManager2/DAX25-20-03.html</w:t>
        </w:r>
      </w:hyperlink>
      <w:r>
        <w:rPr>
          <w:color w:val="auto"/>
          <w:u w:val="none"/>
        </w:rPr>
        <w:t xml:space="preserve">; </w:t>
      </w:r>
    </w:p>
    <w:p>
      <w:pPr>
        <w:ind w:left="1520"/>
      </w:pPr>
    </w:p>
    <w:p>
      <w:pPr>
        <w:pStyle w:val="MMTopic4"/>
        <w:numPr>
          <w:ilvl w:val="3"/>
          <w:numId w:val="1"/>
        </w:numPr>
      </w:pPr>
      <w:r>
        <w:t>DAX25-20-04【書籍】 AI白書2019_第4章制度政策動向 【MindManager→html】【SK2】</w:t>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100" w:history="1">
        <w:r>
          <w:rPr>
            <w:color w:val="0000FF"/>
            <w:u w:val="single"/>
          </w:rPr>
          <w:t>https://bluemoon55.github.io/Sharing_Knowledge2/MindManager2/DAX25-20-04.html</w:t>
        </w:r>
      </w:hyperlink>
      <w:r>
        <w:rPr>
          <w:color w:val="auto"/>
          <w:u w:val="none"/>
        </w:rPr>
        <w:t xml:space="preserve">; </w:t>
      </w:r>
    </w:p>
    <w:p>
      <w:pPr>
        <w:ind w:left="1520"/>
      </w:pPr>
    </w:p>
    <w:p>
      <w:pPr>
        <w:pStyle w:val="MMTopic4"/>
        <w:numPr>
          <w:ilvl w:val="3"/>
          <w:numId w:val="1"/>
        </w:numPr>
      </w:pPr>
      <w:r>
        <w:t>DAX25-20-04-01国の施策要約【AI白書2019_第4章制度政策動向より】 【MindManager→html】【SK2】</w:t>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101" w:history="1">
        <w:r>
          <w:rPr>
            <w:color w:val="0000FF"/>
            <w:u w:val="single"/>
          </w:rPr>
          <w:t>https://bluemoon55.github.io/Sharing_Knowledge2/MindManager2/DAX25-20-04-01.html</w:t>
        </w:r>
      </w:hyperlink>
      <w:r>
        <w:rPr>
          <w:color w:val="auto"/>
          <w:u w:val="none"/>
        </w:rPr>
        <w:t xml:space="preserve">; </w:t>
      </w:r>
    </w:p>
    <w:p>
      <w:pPr>
        <w:ind w:left="1520"/>
      </w:pPr>
    </w:p>
    <w:p>
      <w:pPr>
        <w:pStyle w:val="MMTopic4"/>
        <w:numPr>
          <w:ilvl w:val="3"/>
          <w:numId w:val="1"/>
        </w:numPr>
      </w:pPr>
      <w:r>
        <w:t>DAX25-20-05【書籍】 AI白書2019_第5章AIの社会実装課題と対策 【MindManager→html】【SK2】</w:t>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102" w:history="1">
        <w:r>
          <w:rPr>
            <w:color w:val="0000FF"/>
            <w:u w:val="single"/>
          </w:rPr>
          <w:t>https://bluemoon55.github.io/Sharing_Knowledge2/MindManager2/DAX25-20-05.html</w:t>
        </w:r>
      </w:hyperlink>
      <w:r>
        <w:rPr>
          <w:color w:val="auto"/>
          <w:u w:val="none"/>
        </w:rPr>
        <w:t xml:space="preserve">; </w:t>
      </w:r>
    </w:p>
    <w:p>
      <w:pPr>
        <w:ind w:left="1520"/>
      </w:pPr>
    </w:p>
    <w:p>
      <w:pPr>
        <w:pStyle w:val="MMTopic4"/>
        <w:numPr>
          <w:ilvl w:val="3"/>
          <w:numId w:val="1"/>
        </w:numPr>
      </w:pPr>
      <w:r>
        <w:t>DAX25-20-05-5-6-3社会実装推進の方向性（テンプレート例） 【MindManager→html】【SK2】</w:t>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103" w:history="1">
        <w:r>
          <w:rPr>
            <w:color w:val="0000FF"/>
            <w:u w:val="single"/>
          </w:rPr>
          <w:t>https://bluemoon55.github.io/Sharing_Knowledge2/MindManager2/DAX25-20-05-5-6-3.html</w:t>
        </w:r>
      </w:hyperlink>
      <w:r>
        <w:rPr>
          <w:color w:val="auto"/>
          <w:u w:val="none"/>
        </w:rPr>
        <w:t xml:space="preserve">; </w:t>
      </w:r>
    </w:p>
    <w:p>
      <w:pPr>
        <w:ind w:left="1520"/>
      </w:pPr>
    </w:p>
    <w:p>
      <w:pPr>
        <w:pStyle w:val="MMTopic3"/>
        <w:numPr>
          <w:ilvl w:val="2"/>
          <w:numId w:val="1"/>
        </w:numPr>
        <w:rPr>
          <w:vanish/>
          <w:specVanish/>
        </w:rPr>
      </w:pPr>
      <w:r>
        <w:rPr>
          <w:color w:val="FF0303"/>
        </w:rPr>
        <w:t>DAX20-04人工知能に関する基礎知識（まとめ）  【MindManager→html】</w:t>
      </w:r>
      <w:r>
        <w:rPr>
          <w:rFonts w:ascii="Meiryo" w:eastAsia="Meiryo" w:hAnsi="Meiryo" w:cs="Meiryo"/>
          <w:strike w:val="0"/>
          <w:color w:val="000000"/>
          <w:sz w:val="20"/>
        </w:rPr>
        <w:t>【SK2】</w:t>
      </w:r>
    </w:p>
    <w:p>
      <w:pPr>
        <w:pStyle w:val="MMTopicInfo"/>
        <w:ind w:left="1560"/>
        <w:rPr>
          <w:vanish/>
          <w:color w:val="FF0303"/>
          <w:specVanish/>
        </w:rPr>
      </w:pPr>
      <w:r>
        <w:rPr>
          <w:color w:val="FF0303"/>
        </w:rPr>
        <w:t xml:space="preserve"> </w:t>
      </w:r>
    </w:p>
    <w:p>
      <w:pPr>
        <w:pStyle w:val="MMIcon"/>
        <w:ind w:left="1560"/>
      </w:pPr>
      <w:r>
        <w:rPr>
          <w:rFonts w:ascii="Meiryo" w:eastAsia="Meiryo" w:hAnsi="Meiryo" w:cs="Meiryo"/>
          <w:b w:val="0"/>
          <w:i w:val="0"/>
          <w:iCs w:val="0"/>
          <w:caps w:val="0"/>
          <w:strike w:val="0"/>
          <w:dstrike w:val="0"/>
          <w:color w:val="FF0303"/>
          <w:sz w:val="22"/>
          <w:u w:val="none"/>
        </w:rPr>
        <w:drawing>
          <wp:inline>
            <wp:extent cx="139700" cy="139700"/>
            <wp:docPr id="1003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6" name=""/>
                    <pic:cNvPicPr>
                      <a:picLocks noChangeAspect="1"/>
                    </pic:cNvPicPr>
                  </pic:nvPicPr>
                  <pic:blipFill>
                    <a:blip xmlns:r="http://schemas.openxmlformats.org/officeDocument/2006/relationships" r:embed="rId64"/>
                    <a:stretch>
                      <a:fillRect/>
                    </a:stretch>
                  </pic:blipFill>
                  <pic:spPr>
                    <a:xfrm>
                      <a:off x="0" y="0"/>
                      <a:ext cx="139700" cy="139700"/>
                    </a:xfrm>
                    <a:prstGeom prst="rect">
                      <a:avLst/>
                    </a:prstGeom>
                  </pic:spPr>
                </pic:pic>
              </a:graphicData>
            </a:graphic>
          </wp:inline>
        </w:drawing>
      </w:r>
    </w:p>
    <w:p>
      <w:pPr>
        <w:numPr>
          <w:ilvl w:val="0"/>
          <w:numId w:val="0"/>
        </w:numPr>
        <w:ind w:left="1560"/>
      </w:pPr>
    </w:p>
    <w:p>
      <w:pPr>
        <w:pStyle w:val="MMTopicInfo"/>
        <w:numPr>
          <w:ilvl w:val="0"/>
          <w:numId w:val="0"/>
        </w:numPr>
        <w:ind w:left="1668"/>
        <w:rPr>
          <w:vanish/>
          <w:specVanish/>
        </w:rPr>
      </w:pPr>
      <w:r>
        <w:t xml:space="preserve">参照: </w:t>
      </w:r>
    </w:p>
    <w:p>
      <w:pPr>
        <w:pStyle w:val="MMHyperlink"/>
        <w:ind w:left="1668"/>
        <w:rPr>
          <w:color w:val="auto"/>
          <w:u w:val="none"/>
        </w:rPr>
      </w:pPr>
      <w:hyperlink r:id="rId104" w:history="1">
        <w:r>
          <w:rPr>
            <w:color w:val="0000FF"/>
            <w:u w:val="single"/>
          </w:rPr>
          <w:t>https://bluemoon55.github.io/Sharing_Knowledge2/MindManager2/DAX20-04.html</w:t>
        </w:r>
      </w:hyperlink>
      <w:r>
        <w:rPr>
          <w:color w:val="auto"/>
          <w:u w:val="none"/>
        </w:rPr>
        <w:t xml:space="preserve">; </w:t>
      </w:r>
    </w:p>
    <w:p>
      <w:pPr>
        <w:ind w:left="1560"/>
      </w:pPr>
    </w:p>
    <w:p>
      <w:pPr>
        <w:pStyle w:val="MMTopic3"/>
        <w:numPr>
          <w:ilvl w:val="2"/>
          <w:numId w:val="1"/>
        </w:numPr>
      </w:pPr>
      <w:r>
        <w:t>人工知能に関する文献のポイント</w:t>
      </w:r>
    </w:p>
    <w:p>
      <w:pPr>
        <w:pStyle w:val="MMTopic4"/>
        <w:numPr>
          <w:ilvl w:val="3"/>
          <w:numId w:val="1"/>
        </w:numPr>
      </w:pPr>
      <w:r>
        <w:t>DAX20-0401-1人工知能に関する文献のポイント（引用1） 【MindManager→html】【SK2】</w:t>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105" w:history="1">
        <w:r>
          <w:rPr>
            <w:color w:val="0000FF"/>
            <w:u w:val="single"/>
          </w:rPr>
          <w:t>https://bluemoon55.github.io/Sharing_Knowledge2/MindManager2/DAX20-0401-1.html</w:t>
        </w:r>
      </w:hyperlink>
      <w:r>
        <w:rPr>
          <w:color w:val="auto"/>
          <w:u w:val="none"/>
        </w:rPr>
        <w:t xml:space="preserve">; </w:t>
      </w:r>
    </w:p>
    <w:p>
      <w:pPr>
        <w:ind w:left="1520"/>
      </w:pPr>
    </w:p>
    <w:p>
      <w:pPr>
        <w:pStyle w:val="MMTopic4"/>
        <w:numPr>
          <w:ilvl w:val="3"/>
          <w:numId w:val="1"/>
        </w:numPr>
      </w:pPr>
      <w:r>
        <w:t>DAX25-01【書籍】絵でわかる人工知能【2017年三宅陽一郎】 【MindManager→html】【SK2】</w:t>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106" w:history="1">
        <w:r>
          <w:rPr>
            <w:color w:val="0000FF"/>
            <w:u w:val="single"/>
          </w:rPr>
          <w:t>https://bluemoon55.github.io/Sharing_Knowledge2/MindManager2/DAX25-01.html</w:t>
        </w:r>
      </w:hyperlink>
      <w:r>
        <w:rPr>
          <w:color w:val="auto"/>
          <w:u w:val="none"/>
        </w:rPr>
        <w:t xml:space="preserve">; </w:t>
      </w:r>
    </w:p>
    <w:p>
      <w:pPr>
        <w:ind w:left="1520"/>
      </w:pPr>
    </w:p>
    <w:p>
      <w:pPr>
        <w:pStyle w:val="MMTopic4"/>
        <w:numPr>
          <w:ilvl w:val="3"/>
          <w:numId w:val="1"/>
        </w:numPr>
      </w:pPr>
      <w:r>
        <w:t>DAX25-02【書籍】人工知能「超入門」ディープラーニングの可能性と脅威（Impress QuickBooks) 【MindManager→html】【SK2】</w:t>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107" w:history="1">
        <w:r>
          <w:rPr>
            <w:color w:val="0000FF"/>
            <w:u w:val="single"/>
          </w:rPr>
          <w:t>https://bluemoon55.github.io/Sharing_Knowledge2/MindManager2/DAX25-02.html</w:t>
        </w:r>
      </w:hyperlink>
      <w:r>
        <w:rPr>
          <w:color w:val="auto"/>
          <w:u w:val="none"/>
        </w:rPr>
        <w:t xml:space="preserve">; </w:t>
      </w:r>
    </w:p>
    <w:p>
      <w:pPr>
        <w:ind w:left="1520"/>
      </w:pPr>
    </w:p>
    <w:p>
      <w:pPr>
        <w:pStyle w:val="MMTopic4"/>
        <w:numPr>
          <w:ilvl w:val="3"/>
          <w:numId w:val="1"/>
        </w:numPr>
      </w:pPr>
      <w:r>
        <w:t>DAX25-03【書籍】よくわかるディープラーニングの仕組み【谷田部卓】 【MindManager→html】【SK2】</w:t>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108" w:history="1">
        <w:r>
          <w:rPr>
            <w:color w:val="0000FF"/>
            <w:u w:val="single"/>
          </w:rPr>
          <w:t>https://bluemoon55.github.io/Sharing_Knowledge2/MindManager2/DAX25-03.html</w:t>
        </w:r>
      </w:hyperlink>
      <w:r>
        <w:rPr>
          <w:color w:val="auto"/>
          <w:u w:val="none"/>
        </w:rPr>
        <w:t xml:space="preserve">; </w:t>
      </w:r>
    </w:p>
    <w:p>
      <w:pPr>
        <w:ind w:left="1520"/>
      </w:pPr>
    </w:p>
    <w:p>
      <w:pPr>
        <w:pStyle w:val="MMTopic4"/>
        <w:numPr>
          <w:ilvl w:val="3"/>
          <w:numId w:val="1"/>
        </w:numPr>
      </w:pPr>
      <w:r>
        <w:t>DAX25-04【書籍】ビジネスで使う機械学習【谷田部卓】 【MindManager→html】【SK2】</w:t>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109" w:history="1">
        <w:r>
          <w:rPr>
            <w:color w:val="0000FF"/>
            <w:u w:val="single"/>
          </w:rPr>
          <w:t>https://bluemoon55.github.io/Sharing_Knowledge2/MindManager2/DAX25-04.html</w:t>
        </w:r>
      </w:hyperlink>
      <w:r>
        <w:rPr>
          <w:color w:val="auto"/>
          <w:u w:val="none"/>
        </w:rPr>
        <w:t xml:space="preserve">; </w:t>
      </w:r>
    </w:p>
    <w:p>
      <w:pPr>
        <w:ind w:left="1520"/>
      </w:pPr>
    </w:p>
    <w:p>
      <w:pPr>
        <w:pStyle w:val="MMTopic4"/>
        <w:numPr>
          <w:ilvl w:val="3"/>
          <w:numId w:val="1"/>
        </w:numPr>
      </w:pPr>
      <w:r>
        <w:t>DAX25-05【書籍】非エンジニア、文系、ビジネスマンのための人工知能入門：数式が苦手なあなたにおすすめ 【MindManager→html】【SK2】</w:t>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110" w:history="1">
        <w:r>
          <w:rPr>
            <w:color w:val="0000FF"/>
            <w:u w:val="single"/>
          </w:rPr>
          <w:t>https://bluemoon55.github.io/Sharing_Knowledge2/MindManager2/DAX25-05.html</w:t>
        </w:r>
      </w:hyperlink>
      <w:r>
        <w:rPr>
          <w:color w:val="auto"/>
          <w:u w:val="none"/>
        </w:rPr>
        <w:t xml:space="preserve">; </w:t>
      </w:r>
    </w:p>
    <w:p>
      <w:pPr>
        <w:ind w:left="1520"/>
      </w:pPr>
    </w:p>
    <w:p>
      <w:pPr>
        <w:pStyle w:val="MMTopic4"/>
        <w:numPr>
          <w:ilvl w:val="3"/>
          <w:numId w:val="1"/>
        </w:numPr>
      </w:pPr>
      <w:r>
        <w:t>DAX25-06【書籍】人工知能（AI）活用時代に必要とされる能力とは？ビジネスで差がつく「データサイエンス力」  【MindManager→html】【SK2】</w:t>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111" w:history="1">
        <w:r>
          <w:rPr>
            <w:color w:val="0000FF"/>
            <w:u w:val="single"/>
          </w:rPr>
          <w:t>https://bluemoon55.github.io/Sharing_Knowledge2/MindManager2/DAX25-06.html</w:t>
        </w:r>
      </w:hyperlink>
      <w:r>
        <w:rPr>
          <w:color w:val="auto"/>
          <w:u w:val="none"/>
        </w:rPr>
        <w:t xml:space="preserve">; </w:t>
      </w:r>
    </w:p>
    <w:p>
      <w:pPr>
        <w:ind w:left="1520"/>
      </w:pPr>
    </w:p>
    <w:p>
      <w:pPr>
        <w:pStyle w:val="MMTopic4"/>
        <w:numPr>
          <w:ilvl w:val="3"/>
          <w:numId w:val="1"/>
        </w:numPr>
      </w:pPr>
      <w:r>
        <w:t>DAX25-08【書籍】2020年を見据えたグローバル企業のIT戦略 IoT編【2015年11月27日入江宏志】 【MindManager→html】【SK2】</w:t>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112" w:history="1">
        <w:r>
          <w:rPr>
            <w:color w:val="0000FF"/>
            <w:u w:val="single"/>
          </w:rPr>
          <w:t>https://bluemoon55.github.io/Sharing_Knowledge2/MindManager2/DAX25-08.html</w:t>
        </w:r>
      </w:hyperlink>
      <w:r>
        <w:rPr>
          <w:color w:val="auto"/>
          <w:u w:val="none"/>
        </w:rPr>
        <w:t xml:space="preserve">; </w:t>
      </w:r>
    </w:p>
    <w:p>
      <w:pPr>
        <w:ind w:left="1520"/>
      </w:pPr>
    </w:p>
    <w:p>
      <w:pPr>
        <w:pStyle w:val="MMTopic4"/>
        <w:numPr>
          <w:ilvl w:val="3"/>
          <w:numId w:val="1"/>
        </w:numPr>
      </w:pPr>
      <w:r>
        <w:t>DAX25-09【文献】平成28年度情報通信白書【総務省】  【MindManager→html】【SK2】</w:t>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113" w:history="1">
        <w:r>
          <w:rPr>
            <w:color w:val="0000FF"/>
            <w:u w:val="single"/>
          </w:rPr>
          <w:t>https://bluemoon55.github.io/Sharing_Knowledge2/MindManager2/DAX25-09.html</w:t>
        </w:r>
      </w:hyperlink>
      <w:r>
        <w:rPr>
          <w:color w:val="auto"/>
          <w:u w:val="none"/>
        </w:rPr>
        <w:t xml:space="preserve">; </w:t>
      </w:r>
    </w:p>
    <w:p>
      <w:pPr>
        <w:ind w:left="1520"/>
      </w:pPr>
    </w:p>
    <w:p>
      <w:pPr>
        <w:pStyle w:val="MMTopic4"/>
        <w:numPr>
          <w:ilvl w:val="3"/>
          <w:numId w:val="1"/>
        </w:numPr>
      </w:pPr>
      <w:r>
        <w:t>DAX25-10【記事】人間の仕事を奪う｢AI｣の過去･現在･未来【2017年04月15日東洋経済】 【MindManager→html】【SK2】</w:t>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114" w:history="1">
        <w:r>
          <w:rPr>
            <w:color w:val="0000FF"/>
            <w:u w:val="single"/>
          </w:rPr>
          <w:t>https://bluemoon55.github.io/Sharing_Knowledge2/MindManager2/DAX25-10.html</w:t>
        </w:r>
      </w:hyperlink>
      <w:r>
        <w:rPr>
          <w:color w:val="auto"/>
          <w:u w:val="none"/>
        </w:rPr>
        <w:t xml:space="preserve">; </w:t>
      </w:r>
    </w:p>
    <w:p>
      <w:pPr>
        <w:ind w:left="1520"/>
      </w:pPr>
    </w:p>
    <w:p>
      <w:pPr>
        <w:pStyle w:val="MMTopic4"/>
        <w:numPr>
          <w:ilvl w:val="3"/>
          <w:numId w:val="1"/>
        </w:numPr>
      </w:pPr>
      <w:r>
        <w:t>DAX25-11【文献】IT人材白書2017【2017年4月25日IPA】 【MindManager→html】【SK2】</w:t>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115" w:history="1">
        <w:r>
          <w:rPr>
            <w:color w:val="0000FF"/>
            <w:u w:val="single"/>
          </w:rPr>
          <w:t>https://bluemoon55.github.io/Sharing_Knowledge2/MindManager2/DAX25-11.html</w:t>
        </w:r>
      </w:hyperlink>
      <w:r>
        <w:rPr>
          <w:color w:val="auto"/>
          <w:u w:val="none"/>
        </w:rPr>
        <w:t xml:space="preserve">; </w:t>
      </w:r>
    </w:p>
    <w:p>
      <w:pPr>
        <w:ind w:left="1520"/>
      </w:pPr>
    </w:p>
    <w:p>
      <w:pPr>
        <w:pStyle w:val="MMTopic4"/>
        <w:numPr>
          <w:ilvl w:val="3"/>
          <w:numId w:val="1"/>
        </w:numPr>
        <w:rPr>
          <w:vanish/>
          <w:specVanish/>
        </w:rPr>
      </w:pPr>
      <w:r>
        <w:rPr>
          <w:color w:val="FF0303"/>
        </w:rPr>
        <w:t>DAX25-12【文献】第四次産業革命を視野に入れた知財システムの在り方について【2017年4月19日METI】  【MindManager→html】</w:t>
      </w:r>
      <w:r>
        <w:rPr>
          <w:rFonts w:ascii="Meiryo" w:eastAsia="Meiryo" w:hAnsi="Meiryo" w:cs="Meiryo"/>
          <w:strike w:val="0"/>
          <w:color w:val="000000"/>
          <w:sz w:val="20"/>
        </w:rPr>
        <w:t>【SK2】</w:t>
      </w:r>
    </w:p>
    <w:p>
      <w:pPr>
        <w:pStyle w:val="MMTopicInfo"/>
        <w:ind w:left="1520"/>
        <w:rPr>
          <w:vanish/>
          <w:color w:val="FF0303"/>
          <w:specVanish/>
        </w:rPr>
      </w:pPr>
      <w:r>
        <w:rPr>
          <w:color w:val="FF0303"/>
        </w:rPr>
        <w:t xml:space="preserve"> </w:t>
      </w:r>
    </w:p>
    <w:p>
      <w:pPr>
        <w:pStyle w:val="MMIcon"/>
        <w:ind w:left="1520"/>
      </w:pPr>
      <w:r>
        <w:rPr>
          <w:rFonts w:ascii="Meiryo" w:eastAsia="Meiryo" w:hAnsi="Meiryo" w:cs="Meiryo"/>
          <w:b w:val="0"/>
          <w:i w:val="0"/>
          <w:iCs w:val="0"/>
          <w:caps w:val="0"/>
          <w:strike w:val="0"/>
          <w:dstrike w:val="0"/>
          <w:color w:val="FF0303"/>
          <w:sz w:val="22"/>
          <w:u w:val="none"/>
        </w:rPr>
        <w:drawing>
          <wp:inline>
            <wp:extent cx="139700" cy="139700"/>
            <wp:docPr id="1003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8" name=""/>
                    <pic:cNvPicPr>
                      <a:picLocks noChangeAspect="1"/>
                    </pic:cNvPicPr>
                  </pic:nvPicPr>
                  <pic:blipFill>
                    <a:blip xmlns:r="http://schemas.openxmlformats.org/officeDocument/2006/relationships" r:embed="rId64"/>
                    <a:stretch>
                      <a:fillRect/>
                    </a:stretch>
                  </pic:blipFill>
                  <pic:spPr>
                    <a:xfrm>
                      <a:off x="0" y="0"/>
                      <a:ext cx="139700" cy="139700"/>
                    </a:xfrm>
                    <a:prstGeom prst="rect">
                      <a:avLst/>
                    </a:prstGeom>
                  </pic:spPr>
                </pic:pic>
              </a:graphicData>
            </a:graphic>
          </wp:inline>
        </w:drawing>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116" w:history="1">
        <w:r>
          <w:rPr>
            <w:color w:val="0000FF"/>
            <w:u w:val="single"/>
          </w:rPr>
          <w:t>https://bluemoon55.github.io/Sharing_Knowledge2/MindManager2/DAX25-12.html</w:t>
        </w:r>
      </w:hyperlink>
      <w:r>
        <w:rPr>
          <w:color w:val="auto"/>
          <w:u w:val="none"/>
        </w:rPr>
        <w:t xml:space="preserve">; </w:t>
      </w:r>
    </w:p>
    <w:p>
      <w:pPr>
        <w:ind w:left="1520"/>
      </w:pPr>
    </w:p>
    <w:p>
      <w:pPr>
        <w:pStyle w:val="MMTopic4"/>
        <w:numPr>
          <w:ilvl w:val="3"/>
          <w:numId w:val="1"/>
        </w:numPr>
      </w:pPr>
      <w:r>
        <w:t>DAX25-13【文献】科学技術イノベーション総合戦略2017（案）【2017年4月21日】  【MindManager→html】【SK2】</w:t>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117" w:history="1">
        <w:r>
          <w:rPr>
            <w:color w:val="0000FF"/>
            <w:u w:val="single"/>
          </w:rPr>
          <w:t>https://bluemoon55.github.io/Sharing_Knowledge2/MindManager2/DAX25-13.html</w:t>
        </w:r>
      </w:hyperlink>
      <w:r>
        <w:rPr>
          <w:color w:val="auto"/>
          <w:u w:val="none"/>
        </w:rPr>
        <w:t xml:space="preserve">; </w:t>
      </w:r>
    </w:p>
    <w:p>
      <w:pPr>
        <w:ind w:left="1520"/>
      </w:pPr>
    </w:p>
    <w:p>
      <w:pPr>
        <w:pStyle w:val="MMTopic4"/>
        <w:numPr>
          <w:ilvl w:val="3"/>
          <w:numId w:val="1"/>
        </w:numPr>
      </w:pPr>
      <w:r>
        <w:t>DAX25-14【文献】新産業ビジョン【2017年5月METI】  【MindManager→html】【SK2】</w:t>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118" w:history="1">
        <w:r>
          <w:rPr>
            <w:color w:val="0000FF"/>
            <w:u w:val="single"/>
          </w:rPr>
          <w:t>https://bluemoon55.github.io/Sharing_Knowledge2/MindManager2/DAX25-14.html</w:t>
        </w:r>
      </w:hyperlink>
      <w:r>
        <w:rPr>
          <w:color w:val="auto"/>
          <w:u w:val="none"/>
        </w:rPr>
        <w:t xml:space="preserve">; </w:t>
      </w:r>
    </w:p>
    <w:p>
      <w:pPr>
        <w:ind w:left="1520"/>
      </w:pPr>
    </w:p>
    <w:p>
      <w:pPr>
        <w:pStyle w:val="MMTopic4"/>
        <w:numPr>
          <w:ilvl w:val="3"/>
          <w:numId w:val="1"/>
        </w:numPr>
      </w:pPr>
      <w:r>
        <w:t>【資料名のみ】DAX25-15【文献】人工知能技術戦略（案）  【MindManager→html】【SK2】</w:t>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119" w:history="1">
        <w:r>
          <w:rPr>
            <w:color w:val="0000FF"/>
            <w:u w:val="single"/>
          </w:rPr>
          <w:t>https://bluemoon55.github.io/Sharing_Knowledge2/MindManager2/DAX25-15.html</w:t>
        </w:r>
      </w:hyperlink>
      <w:r>
        <w:rPr>
          <w:color w:val="auto"/>
          <w:u w:val="none"/>
        </w:rPr>
        <w:t xml:space="preserve">; </w:t>
      </w:r>
    </w:p>
    <w:p>
      <w:pPr>
        <w:ind w:left="1520"/>
      </w:pPr>
    </w:p>
    <w:p>
      <w:pPr>
        <w:pStyle w:val="MMTopic4"/>
        <w:numPr>
          <w:ilvl w:val="3"/>
          <w:numId w:val="1"/>
        </w:numPr>
      </w:pPr>
      <w:r>
        <w:t>DAX25-16【文献】知的財産推進計画2017（2017年5月16日内閣官房知的財産戦略本部）  【MindManager→html】【SK2】</w:t>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120" w:history="1">
        <w:r>
          <w:rPr>
            <w:color w:val="0000FF"/>
            <w:u w:val="single"/>
          </w:rPr>
          <w:t>https://bluemoon55.github.io/Sharing_Knowledge2/MindManager2/DAX25-16.html</w:t>
        </w:r>
      </w:hyperlink>
      <w:r>
        <w:rPr>
          <w:color w:val="auto"/>
          <w:u w:val="none"/>
        </w:rPr>
        <w:t xml:space="preserve">; </w:t>
      </w:r>
    </w:p>
    <w:p>
      <w:pPr>
        <w:ind w:left="1520"/>
      </w:pPr>
    </w:p>
    <w:p>
      <w:pPr>
        <w:pStyle w:val="MMTopic4"/>
        <w:numPr>
          <w:ilvl w:val="3"/>
          <w:numId w:val="1"/>
        </w:numPr>
      </w:pPr>
      <w:r>
        <w:t>DAX25-17【文献】「デジタルトランスフォーメーション」【2016年9月ベイカレント・コンサエルティング】 【MindManager→html】【SK2】</w:t>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121" w:history="1">
        <w:r>
          <w:rPr>
            <w:color w:val="0000FF"/>
            <w:u w:val="single"/>
          </w:rPr>
          <w:t>https://bluemoon55.github.io/Sharing_Knowledge2/MindManager2/DAX25-17.html</w:t>
        </w:r>
      </w:hyperlink>
      <w:r>
        <w:rPr>
          <w:color w:val="auto"/>
          <w:u w:val="none"/>
        </w:rPr>
        <w:t xml:space="preserve">; </w:t>
      </w:r>
    </w:p>
    <w:p>
      <w:pPr>
        <w:ind w:left="1520"/>
      </w:pPr>
    </w:p>
    <w:p>
      <w:pPr>
        <w:pStyle w:val="MMTopic4"/>
        <w:numPr>
          <w:ilvl w:val="3"/>
          <w:numId w:val="1"/>
        </w:numPr>
      </w:pPr>
      <w:r>
        <w:t>DAX25-18【書籍】60分でわかる！ディープラーニング最前線  【MindManager→html】【SK2】</w:t>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122" w:history="1">
        <w:r>
          <w:rPr>
            <w:color w:val="0000FF"/>
            <w:u w:val="single"/>
          </w:rPr>
          <w:t>https://bluemoon55.github.io/Sharing_Knowledge2/MindManager2/DAX25-18.html</w:t>
        </w:r>
      </w:hyperlink>
      <w:r>
        <w:rPr>
          <w:color w:val="auto"/>
          <w:u w:val="none"/>
        </w:rPr>
        <w:t xml:space="preserve">; </w:t>
      </w:r>
    </w:p>
    <w:p>
      <w:pPr>
        <w:ind w:left="1520"/>
      </w:pPr>
    </w:p>
    <w:p>
      <w:pPr>
        <w:pStyle w:val="MMTopic4"/>
        <w:numPr>
          <w:ilvl w:val="3"/>
          <w:numId w:val="1"/>
        </w:numPr>
      </w:pPr>
      <w:r>
        <w:t>DAX25-30【書籍】いまこそ知りたいAIビジネス  【MindManager→html】【SK2】</w:t>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123" w:history="1">
        <w:r>
          <w:rPr>
            <w:color w:val="0000FF"/>
            <w:u w:val="single"/>
          </w:rPr>
          <w:t>https://bluemoon55.github.io/Sharing_Knowledge2/MindManager2/DAX25-30.html</w:t>
        </w:r>
      </w:hyperlink>
      <w:r>
        <w:rPr>
          <w:color w:val="auto"/>
          <w:u w:val="none"/>
        </w:rPr>
        <w:t xml:space="preserve">; </w:t>
      </w:r>
    </w:p>
    <w:p>
      <w:pPr>
        <w:ind w:left="1520"/>
      </w:pPr>
    </w:p>
    <w:p>
      <w:pPr>
        <w:pStyle w:val="MMTopic3"/>
        <w:numPr>
          <w:ilvl w:val="2"/>
          <w:numId w:val="1"/>
        </w:numPr>
      </w:pPr>
      <w:r>
        <w:t>DAX20-0402-1 ITロードマップ2018年版【2018年3月NRI】 【MindManager→html】【SK2】</w:t>
      </w:r>
    </w:p>
    <w:p>
      <w:pPr>
        <w:numPr>
          <w:ilvl w:val="0"/>
          <w:numId w:val="0"/>
        </w:numPr>
        <w:ind w:left="1560"/>
      </w:pPr>
    </w:p>
    <w:p>
      <w:pPr>
        <w:pStyle w:val="MMTopicInfo"/>
        <w:numPr>
          <w:ilvl w:val="0"/>
          <w:numId w:val="0"/>
        </w:numPr>
        <w:ind w:left="1668"/>
        <w:rPr>
          <w:vanish/>
          <w:specVanish/>
        </w:rPr>
      </w:pPr>
      <w:r>
        <w:t xml:space="preserve">参照: </w:t>
      </w:r>
    </w:p>
    <w:p>
      <w:pPr>
        <w:pStyle w:val="MMHyperlink"/>
        <w:ind w:left="1668"/>
        <w:rPr>
          <w:color w:val="auto"/>
          <w:u w:val="none"/>
        </w:rPr>
      </w:pPr>
      <w:hyperlink r:id="rId124" w:history="1">
        <w:r>
          <w:rPr>
            <w:color w:val="0000FF"/>
            <w:u w:val="single"/>
          </w:rPr>
          <w:t>https://bluemoon55.github.io/Sharing_Knowledge2/MindManager2/DAX20-0402-1.html</w:t>
        </w:r>
      </w:hyperlink>
      <w:r>
        <w:rPr>
          <w:color w:val="auto"/>
          <w:u w:val="none"/>
        </w:rPr>
        <w:t xml:space="preserve">; </w:t>
      </w:r>
    </w:p>
    <w:p>
      <w:pPr>
        <w:ind w:left="1560"/>
      </w:pPr>
    </w:p>
    <w:p>
      <w:pPr>
        <w:pStyle w:val="MMTopic3"/>
        <w:numPr>
          <w:ilvl w:val="2"/>
          <w:numId w:val="1"/>
        </w:numPr>
      </w:pPr>
      <w:r>
        <w:t>DAX20-0402-2 【図解】コレ１枚でわかる最新ITトレンド【SK2】</w:t>
      </w:r>
    </w:p>
    <w:p>
      <w:pPr>
        <w:numPr>
          <w:ilvl w:val="0"/>
          <w:numId w:val="0"/>
        </w:numPr>
        <w:ind w:left="1560"/>
      </w:pPr>
    </w:p>
    <w:p>
      <w:pPr>
        <w:pStyle w:val="MMTopicInfo"/>
        <w:numPr>
          <w:ilvl w:val="0"/>
          <w:numId w:val="0"/>
        </w:numPr>
        <w:ind w:left="1668"/>
        <w:rPr>
          <w:vanish/>
          <w:specVanish/>
        </w:rPr>
      </w:pPr>
      <w:r>
        <w:t xml:space="preserve">参照: </w:t>
      </w:r>
    </w:p>
    <w:p>
      <w:pPr>
        <w:pStyle w:val="MMHyperlink"/>
        <w:ind w:left="1668"/>
        <w:rPr>
          <w:color w:val="auto"/>
          <w:u w:val="none"/>
        </w:rPr>
      </w:pPr>
      <w:hyperlink r:id="rId125" w:history="1">
        <w:r>
          <w:rPr>
            <w:color w:val="0000FF"/>
            <w:u w:val="single"/>
          </w:rPr>
          <w:t>https://bluemoon55.github.io/Sharing_Knowledge2/MindManager2/DAX20-0402-2.html</w:t>
        </w:r>
      </w:hyperlink>
      <w:r>
        <w:rPr>
          <w:color w:val="auto"/>
          <w:u w:val="none"/>
        </w:rPr>
        <w:t xml:space="preserve">; </w:t>
      </w:r>
    </w:p>
    <w:p>
      <w:pPr>
        <w:ind w:left="1560"/>
      </w:pPr>
    </w:p>
    <w:p>
      <w:pPr>
        <w:pStyle w:val="MMTopic4"/>
        <w:numPr>
          <w:ilvl w:val="3"/>
          <w:numId w:val="1"/>
        </w:numPr>
      </w:pPr>
      <w:r>
        <w:t>DAX20-0402-2-0 ITの最新トレンド 【MindManager→html】【SK2】</w:t>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126" w:history="1">
        <w:r>
          <w:rPr>
            <w:color w:val="0000FF"/>
            <w:u w:val="single"/>
          </w:rPr>
          <w:t>https://bluemoon55.github.io/Sharing_Knowledge2/MindManager2/DAX20-0402-2-0.html</w:t>
        </w:r>
      </w:hyperlink>
      <w:r>
        <w:rPr>
          <w:color w:val="auto"/>
          <w:u w:val="none"/>
        </w:rPr>
        <w:t xml:space="preserve">; </w:t>
      </w:r>
    </w:p>
    <w:p>
      <w:pPr>
        <w:ind w:left="1520"/>
      </w:pPr>
    </w:p>
    <w:p>
      <w:pPr>
        <w:pStyle w:val="MMTopic4"/>
        <w:numPr>
          <w:ilvl w:val="3"/>
          <w:numId w:val="1"/>
        </w:numPr>
      </w:pPr>
      <w:r>
        <w:t>DAX20-0402-2-1 IoT  【MindManager→html】【SK2】</w:t>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127" w:history="1">
        <w:r>
          <w:rPr>
            <w:color w:val="0000FF"/>
            <w:u w:val="single"/>
          </w:rPr>
          <w:t>https://bluemoon55.github.io/Sharing_Knowledge2/MindManager2/DAX20-0402-2-1.html</w:t>
        </w:r>
      </w:hyperlink>
      <w:r>
        <w:rPr>
          <w:color w:val="auto"/>
          <w:u w:val="none"/>
        </w:rPr>
        <w:t xml:space="preserve">; </w:t>
      </w:r>
    </w:p>
    <w:p>
      <w:pPr>
        <w:ind w:left="1520"/>
      </w:pPr>
    </w:p>
    <w:p>
      <w:pPr>
        <w:pStyle w:val="MMTopic4"/>
        <w:numPr>
          <w:ilvl w:val="3"/>
          <w:numId w:val="1"/>
        </w:numPr>
      </w:pPr>
      <w:r>
        <w:t>DAX20-0402-2-2 人工知能とロボット  【MindManager→html】【SK2】</w:t>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128" w:history="1">
        <w:r>
          <w:rPr>
            <w:color w:val="0000FF"/>
            <w:u w:val="single"/>
          </w:rPr>
          <w:t>https://bluemoon55.github.io/Sharing_Knowledge2/MindManager2/DAX20-0402-2-2.html</w:t>
        </w:r>
      </w:hyperlink>
      <w:r>
        <w:rPr>
          <w:color w:val="auto"/>
          <w:u w:val="none"/>
        </w:rPr>
        <w:t xml:space="preserve">; </w:t>
      </w:r>
    </w:p>
    <w:p>
      <w:pPr>
        <w:ind w:left="1520"/>
      </w:pPr>
    </w:p>
    <w:p>
      <w:pPr>
        <w:pStyle w:val="MMTopic4"/>
        <w:numPr>
          <w:ilvl w:val="3"/>
          <w:numId w:val="1"/>
        </w:numPr>
      </w:pPr>
      <w:r>
        <w:t>DAX20-0402-2-3 クラウドコンピューティング  【MindManager→html】【SK2】</w:t>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129" w:history="1">
        <w:r>
          <w:rPr>
            <w:color w:val="0000FF"/>
            <w:u w:val="single"/>
          </w:rPr>
          <w:t>https://bluemoon55.github.io/Sharing_Knowledge2/MindManager2/DAX20-0402-2-3.html</w:t>
        </w:r>
      </w:hyperlink>
      <w:r>
        <w:rPr>
          <w:color w:val="auto"/>
          <w:u w:val="none"/>
        </w:rPr>
        <w:t xml:space="preserve">; </w:t>
      </w:r>
    </w:p>
    <w:p>
      <w:pPr>
        <w:ind w:left="1520"/>
      </w:pPr>
    </w:p>
    <w:p>
      <w:pPr>
        <w:pStyle w:val="MMTopic4"/>
        <w:numPr>
          <w:ilvl w:val="3"/>
          <w:numId w:val="1"/>
        </w:numPr>
      </w:pPr>
      <w:r>
        <w:t>DAX20-0402-2-4 モバイルとウェアラブル 【MindManager→html】【SK2】</w:t>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130" w:history="1">
        <w:r>
          <w:rPr>
            <w:color w:val="0000FF"/>
            <w:u w:val="single"/>
          </w:rPr>
          <w:t>https://bluemoon55.github.io/Sharing_Knowledge2/MindManager2/DAX20-0402-2-4.html</w:t>
        </w:r>
      </w:hyperlink>
      <w:r>
        <w:rPr>
          <w:color w:val="auto"/>
          <w:u w:val="none"/>
        </w:rPr>
        <w:t xml:space="preserve">; </w:t>
      </w:r>
    </w:p>
    <w:p>
      <w:pPr>
        <w:ind w:left="1520"/>
      </w:pPr>
    </w:p>
    <w:p>
      <w:pPr>
        <w:pStyle w:val="MMTopic4"/>
        <w:numPr>
          <w:ilvl w:val="3"/>
          <w:numId w:val="1"/>
        </w:numPr>
      </w:pPr>
      <w:r>
        <w:t>DAX20-0402-2-5 ITインフラストラクチャと仮想化 【MindManager→html】【SK2】</w:t>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131" w:history="1">
        <w:r>
          <w:rPr>
            <w:color w:val="0000FF"/>
            <w:u w:val="single"/>
          </w:rPr>
          <w:t>https://bluemoon55.github.io/Sharing_Knowledge2/MindManager2/DAX20-0402-2-5.html</w:t>
        </w:r>
      </w:hyperlink>
      <w:r>
        <w:rPr>
          <w:color w:val="auto"/>
          <w:u w:val="none"/>
        </w:rPr>
        <w:t xml:space="preserve">; </w:t>
      </w:r>
    </w:p>
    <w:p>
      <w:pPr>
        <w:ind w:left="1520"/>
      </w:pPr>
    </w:p>
    <w:p>
      <w:pPr>
        <w:pStyle w:val="MMTopic4"/>
        <w:numPr>
          <w:ilvl w:val="3"/>
          <w:numId w:val="1"/>
        </w:numPr>
      </w:pPr>
      <w:r>
        <w:t>DAX20-0402-2-6 開発と運用 【MindManager→html】【SK2】</w:t>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132" w:history="1">
        <w:r>
          <w:rPr>
            <w:color w:val="0000FF"/>
            <w:u w:val="single"/>
          </w:rPr>
          <w:t>https://bluemoon55.github.io/Sharing_Knowledge2/MindManager2/DAX20-0402-2-6.html</w:t>
        </w:r>
      </w:hyperlink>
      <w:r>
        <w:rPr>
          <w:color w:val="auto"/>
          <w:u w:val="none"/>
        </w:rPr>
        <w:t xml:space="preserve">; </w:t>
      </w:r>
    </w:p>
    <w:p>
      <w:pPr>
        <w:ind w:left="1520"/>
      </w:pPr>
    </w:p>
    <w:p>
      <w:pPr>
        <w:pStyle w:val="MMTopic4"/>
        <w:numPr>
          <w:ilvl w:val="3"/>
          <w:numId w:val="1"/>
        </w:numPr>
      </w:pPr>
      <w:r>
        <w:t>DAX20-0402-2-9 巻末　最新トレンドを理解するためのITの基礎知識 【MindManager→html】【SK2】</w:t>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133" w:history="1">
        <w:r>
          <w:rPr>
            <w:color w:val="0000FF"/>
            <w:u w:val="single"/>
          </w:rPr>
          <w:t>https://bluemoon55.github.io/Sharing_Knowledge2/MindManager2/DAX20-0402-2-9.html</w:t>
        </w:r>
      </w:hyperlink>
      <w:r>
        <w:rPr>
          <w:color w:val="auto"/>
          <w:u w:val="none"/>
        </w:rPr>
        <w:t xml:space="preserve">; </w:t>
      </w:r>
    </w:p>
    <w:p>
      <w:pPr>
        <w:ind w:left="1520"/>
      </w:pPr>
    </w:p>
    <w:p>
      <w:pPr>
        <w:pStyle w:val="MMTopic4"/>
        <w:numPr>
          <w:ilvl w:val="3"/>
          <w:numId w:val="1"/>
        </w:numPr>
      </w:pPr>
      <w:r>
        <w:t>DAX20-0402-99 InnovationRoadmap2030 【MindManager→html】【SK2】</w:t>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134" w:history="1">
        <w:r>
          <w:rPr>
            <w:color w:val="0000FF"/>
            <w:u w:val="single"/>
          </w:rPr>
          <w:t>https://bluemoon55.github.io/Sharing_Knowledge2/MindManager2/DAX20-0402-99.html</w:t>
        </w:r>
      </w:hyperlink>
      <w:r>
        <w:rPr>
          <w:color w:val="auto"/>
          <w:u w:val="none"/>
        </w:rPr>
        <w:t xml:space="preserve">; </w:t>
      </w:r>
    </w:p>
    <w:p>
      <w:pPr>
        <w:ind w:left="1520"/>
      </w:pPr>
    </w:p>
    <w:p>
      <w:pPr>
        <w:pStyle w:val="MMTopic3"/>
        <w:numPr>
          <w:ilvl w:val="2"/>
          <w:numId w:val="1"/>
        </w:numPr>
      </w:pPr>
      <w:r>
        <w:t>DAX20-0402-3</w:t>
      </w:r>
    </w:p>
    <w:p>
      <w:pPr>
        <w:pStyle w:val="MMTopic4"/>
        <w:numPr>
          <w:ilvl w:val="3"/>
          <w:numId w:val="1"/>
        </w:numPr>
      </w:pPr>
      <w:r>
        <w:t>DAX10-20 Society5.0に向けた人材育成【文科省】 【MindManager→html】【SK2】</w:t>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135" w:history="1">
        <w:r>
          <w:rPr>
            <w:color w:val="0000FF"/>
            <w:u w:val="single"/>
          </w:rPr>
          <w:t>https://bluemoon55.github.io/Sharing_Knowledge2/MindManager2/DAX10-20.html</w:t>
        </w:r>
      </w:hyperlink>
      <w:r>
        <w:rPr>
          <w:color w:val="auto"/>
          <w:u w:val="none"/>
        </w:rPr>
        <w:t xml:space="preserve">; </w:t>
      </w:r>
    </w:p>
    <w:p>
      <w:pPr>
        <w:ind w:left="1520"/>
      </w:pPr>
    </w:p>
    <w:p>
      <w:pPr>
        <w:pStyle w:val="MMTopic4"/>
        <w:numPr>
          <w:ilvl w:val="3"/>
          <w:numId w:val="1"/>
        </w:numPr>
        <w:rPr>
          <w:vanish/>
          <w:specVanish/>
        </w:rPr>
      </w:pPr>
      <w:r>
        <w:rPr>
          <w:b/>
          <w:color w:val="FF0303"/>
        </w:rPr>
        <w:t>DAX20-0402-3 IT人材白書2018 【MindManager→html】</w:t>
      </w:r>
      <w:r>
        <w:rPr>
          <w:rFonts w:ascii="Meiryo" w:eastAsia="Meiryo" w:hAnsi="Meiryo" w:cs="Meiryo"/>
          <w:b w:val="0"/>
          <w:i w:val="0"/>
          <w:strike w:val="0"/>
          <w:color w:val="000000"/>
          <w:sz w:val="20"/>
          <w:u w:val="none"/>
        </w:rPr>
        <w:t>【SK2】</w:t>
      </w:r>
    </w:p>
    <w:p>
      <w:pPr>
        <w:pStyle w:val="MMTopicInfo"/>
        <w:ind w:left="1520"/>
        <w:rPr>
          <w:b/>
          <w:vanish/>
          <w:color w:val="FF0303"/>
          <w:specVanish/>
        </w:rPr>
      </w:pPr>
      <w:r>
        <w:rPr>
          <w:b/>
          <w:color w:val="FF0303"/>
        </w:rPr>
        <w:t xml:space="preserve"> </w:t>
      </w:r>
    </w:p>
    <w:p>
      <w:pPr>
        <w:pStyle w:val="MMIcon"/>
        <w:ind w:left="1520"/>
      </w:pPr>
      <w:r>
        <w:rPr>
          <w:rFonts w:ascii="Meiryo" w:eastAsia="Meiryo" w:hAnsi="Meiryo" w:cs="Meiryo"/>
          <w:b/>
          <w:i w:val="0"/>
          <w:iCs w:val="0"/>
          <w:caps w:val="0"/>
          <w:strike w:val="0"/>
          <w:dstrike w:val="0"/>
          <w:color w:val="FF0303"/>
          <w:sz w:val="22"/>
          <w:u w:val="none"/>
        </w:rPr>
        <w:drawing>
          <wp:inline>
            <wp:extent cx="139700" cy="139700"/>
            <wp:docPr id="1003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0" name=""/>
                    <pic:cNvPicPr>
                      <a:picLocks noChangeAspect="1"/>
                    </pic:cNvPicPr>
                  </pic:nvPicPr>
                  <pic:blipFill>
                    <a:blip xmlns:r="http://schemas.openxmlformats.org/officeDocument/2006/relationships" r:embed="rId64"/>
                    <a:stretch>
                      <a:fillRect/>
                    </a:stretch>
                  </pic:blipFill>
                  <pic:spPr>
                    <a:xfrm>
                      <a:off x="0" y="0"/>
                      <a:ext cx="139700" cy="139700"/>
                    </a:xfrm>
                    <a:prstGeom prst="rect">
                      <a:avLst/>
                    </a:prstGeom>
                  </pic:spPr>
                </pic:pic>
              </a:graphicData>
            </a:graphic>
          </wp:inline>
        </w:drawing>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136" w:history="1">
        <w:r>
          <w:rPr>
            <w:color w:val="0000FF"/>
            <w:u w:val="single"/>
          </w:rPr>
          <w:t>https://bluemoon55.github.io/Sharing_Knowledge2/MindManager2/DAX20-0402-3.html</w:t>
        </w:r>
      </w:hyperlink>
      <w:r>
        <w:rPr>
          <w:color w:val="auto"/>
          <w:u w:val="none"/>
        </w:rPr>
        <w:t xml:space="preserve">; </w:t>
      </w:r>
    </w:p>
    <w:p>
      <w:pPr>
        <w:ind w:left="1520"/>
      </w:pPr>
    </w:p>
    <w:p>
      <w:pPr>
        <w:pStyle w:val="MMTopic4"/>
        <w:numPr>
          <w:ilvl w:val="3"/>
          <w:numId w:val="1"/>
        </w:numPr>
      </w:pPr>
      <w:r>
        <w:t>DAX20-0402-3-1 Society 5.0 【MindManager→html】【SK2】</w:t>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137" w:history="1">
        <w:r>
          <w:rPr>
            <w:color w:val="0000FF"/>
            <w:u w:val="single"/>
          </w:rPr>
          <w:t>https://bluemoon55.github.io/Sharing_Knowledge2/MindManager2/DAX20-0402-3-1.html</w:t>
        </w:r>
      </w:hyperlink>
      <w:r>
        <w:rPr>
          <w:color w:val="auto"/>
          <w:u w:val="none"/>
        </w:rPr>
        <w:t xml:space="preserve">; </w:t>
      </w:r>
    </w:p>
    <w:p>
      <w:pPr>
        <w:ind w:left="1520"/>
      </w:pPr>
    </w:p>
    <w:p>
      <w:pPr>
        <w:pStyle w:val="MMTopic4"/>
        <w:numPr>
          <w:ilvl w:val="3"/>
          <w:numId w:val="1"/>
        </w:numPr>
        <w:rPr>
          <w:vanish/>
          <w:specVanish/>
        </w:rPr>
      </w:pPr>
      <w:r>
        <w:rPr>
          <w:b/>
          <w:color w:val="FF0303"/>
        </w:rPr>
        <w:t>DAX20-0402-3-3 プログラミング＆リベラルアーツ【2018年5月12日週刊ダイヤモンド】 【MindManager→html】</w:t>
      </w:r>
      <w:r>
        <w:rPr>
          <w:rFonts w:ascii="Meiryo" w:eastAsia="Meiryo" w:hAnsi="Meiryo" w:cs="Meiryo"/>
          <w:b w:val="0"/>
          <w:i w:val="0"/>
          <w:strike w:val="0"/>
          <w:color w:val="000000"/>
          <w:sz w:val="20"/>
          <w:u w:val="none"/>
        </w:rPr>
        <w:t>【SK2】</w:t>
      </w:r>
    </w:p>
    <w:p>
      <w:pPr>
        <w:pStyle w:val="MMTopicInfo"/>
        <w:ind w:left="1520"/>
        <w:rPr>
          <w:b/>
          <w:vanish/>
          <w:color w:val="FF0303"/>
          <w:specVanish/>
        </w:rPr>
      </w:pPr>
      <w:r>
        <w:rPr>
          <w:b/>
          <w:color w:val="FF0303"/>
        </w:rPr>
        <w:t xml:space="preserve"> </w:t>
      </w:r>
    </w:p>
    <w:p>
      <w:pPr>
        <w:pStyle w:val="MMIcon"/>
        <w:ind w:left="1520"/>
      </w:pPr>
      <w:r>
        <w:rPr>
          <w:rFonts w:ascii="Meiryo" w:eastAsia="Meiryo" w:hAnsi="Meiryo" w:cs="Meiryo"/>
          <w:b/>
          <w:i w:val="0"/>
          <w:iCs w:val="0"/>
          <w:caps w:val="0"/>
          <w:strike w:val="0"/>
          <w:dstrike w:val="0"/>
          <w:color w:val="FF0303"/>
          <w:sz w:val="22"/>
          <w:u w:val="none"/>
        </w:rPr>
        <w:drawing>
          <wp:inline>
            <wp:extent cx="139700" cy="139700"/>
            <wp:docPr id="1003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2" name=""/>
                    <pic:cNvPicPr>
                      <a:picLocks noChangeAspect="1"/>
                    </pic:cNvPicPr>
                  </pic:nvPicPr>
                  <pic:blipFill>
                    <a:blip xmlns:r="http://schemas.openxmlformats.org/officeDocument/2006/relationships" r:embed="rId64"/>
                    <a:stretch>
                      <a:fillRect/>
                    </a:stretch>
                  </pic:blipFill>
                  <pic:spPr>
                    <a:xfrm>
                      <a:off x="0" y="0"/>
                      <a:ext cx="139700" cy="139700"/>
                    </a:xfrm>
                    <a:prstGeom prst="rect">
                      <a:avLst/>
                    </a:prstGeom>
                  </pic:spPr>
                </pic:pic>
              </a:graphicData>
            </a:graphic>
          </wp:inline>
        </w:drawing>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138" w:history="1">
        <w:r>
          <w:rPr>
            <w:color w:val="0000FF"/>
            <w:u w:val="single"/>
          </w:rPr>
          <w:t>https://bluemoon55.github.io/Sharing_Knowledge2/MindManager2/DAX20-0402-3-3.html</w:t>
        </w:r>
      </w:hyperlink>
      <w:r>
        <w:rPr>
          <w:color w:val="auto"/>
          <w:u w:val="none"/>
        </w:rPr>
        <w:t xml:space="preserve">; </w:t>
      </w:r>
    </w:p>
    <w:p>
      <w:pPr>
        <w:ind w:left="1520"/>
      </w:pPr>
    </w:p>
    <w:p>
      <w:pPr>
        <w:pStyle w:val="MMTopic4"/>
        <w:numPr>
          <w:ilvl w:val="3"/>
          <w:numId w:val="1"/>
        </w:numPr>
      </w:pPr>
      <w:r>
        <w:t>DAX20-0402-3-4 サイバー経済を生き残る法【2018年4月30日PRESIDENT大前研一】  【MindManager→html】【SK2】</w:t>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139" w:history="1">
        <w:r>
          <w:rPr>
            <w:color w:val="0000FF"/>
            <w:u w:val="single"/>
          </w:rPr>
          <w:t>https://bluemoon55.github.io/Sharing_Knowledge2/MindManager2/DAX20-0402-3-4.html</w:t>
        </w:r>
      </w:hyperlink>
      <w:r>
        <w:rPr>
          <w:color w:val="auto"/>
          <w:u w:val="none"/>
        </w:rPr>
        <w:t xml:space="preserve">; </w:t>
      </w:r>
    </w:p>
    <w:p>
      <w:pPr>
        <w:ind w:left="1520"/>
      </w:pPr>
    </w:p>
    <w:p>
      <w:pPr>
        <w:pStyle w:val="MMTopic3"/>
        <w:numPr>
          <w:ilvl w:val="2"/>
          <w:numId w:val="1"/>
        </w:numPr>
      </w:pPr>
      <w:r>
        <w:t>DAX21</w:t>
      </w:r>
    </w:p>
    <w:p>
      <w:pPr>
        <w:pStyle w:val="MMTopic4"/>
        <w:numPr>
          <w:ilvl w:val="3"/>
          <w:numId w:val="1"/>
        </w:numPr>
        <w:rPr>
          <w:vanish/>
          <w:specVanish/>
        </w:rPr>
      </w:pPr>
      <w:r>
        <w:rPr>
          <w:b/>
          <w:color w:val="FF0303"/>
        </w:rPr>
        <w:t>DAX21_デジタルトランスフォーメーション（DX） 【MindManager→html】</w:t>
      </w:r>
      <w:r>
        <w:rPr>
          <w:rFonts w:ascii="Meiryo" w:eastAsia="Meiryo" w:hAnsi="Meiryo" w:cs="Meiryo"/>
          <w:b w:val="0"/>
          <w:i w:val="0"/>
          <w:strike w:val="0"/>
          <w:color w:val="000000"/>
          <w:sz w:val="20"/>
          <w:u w:val="none"/>
        </w:rPr>
        <w:t>【SK2】</w:t>
      </w:r>
    </w:p>
    <w:p>
      <w:pPr>
        <w:pStyle w:val="MMTopicInfo"/>
        <w:ind w:left="1520"/>
        <w:rPr>
          <w:b/>
          <w:vanish/>
          <w:color w:val="FF0303"/>
          <w:specVanish/>
        </w:rPr>
      </w:pPr>
      <w:r>
        <w:rPr>
          <w:b/>
          <w:color w:val="FF0303"/>
        </w:rPr>
        <w:t xml:space="preserve"> </w:t>
      </w:r>
    </w:p>
    <w:p>
      <w:pPr>
        <w:pStyle w:val="MMIcon"/>
        <w:ind w:left="1520"/>
      </w:pPr>
      <w:r>
        <w:rPr>
          <w:rFonts w:ascii="Meiryo" w:eastAsia="Meiryo" w:hAnsi="Meiryo" w:cs="Meiryo"/>
          <w:b/>
          <w:i w:val="0"/>
          <w:iCs w:val="0"/>
          <w:caps w:val="0"/>
          <w:strike w:val="0"/>
          <w:dstrike w:val="0"/>
          <w:color w:val="FF0303"/>
          <w:sz w:val="22"/>
          <w:u w:val="none"/>
        </w:rPr>
        <w:drawing>
          <wp:inline>
            <wp:extent cx="139700" cy="139700"/>
            <wp:docPr id="1003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4" name=""/>
                    <pic:cNvPicPr>
                      <a:picLocks noChangeAspect="1"/>
                    </pic:cNvPicPr>
                  </pic:nvPicPr>
                  <pic:blipFill>
                    <a:blip xmlns:r="http://schemas.openxmlformats.org/officeDocument/2006/relationships" r:embed="rId64"/>
                    <a:stretch>
                      <a:fillRect/>
                    </a:stretch>
                  </pic:blipFill>
                  <pic:spPr>
                    <a:xfrm>
                      <a:off x="0" y="0"/>
                      <a:ext cx="139700" cy="139700"/>
                    </a:xfrm>
                    <a:prstGeom prst="rect">
                      <a:avLst/>
                    </a:prstGeom>
                  </pic:spPr>
                </pic:pic>
              </a:graphicData>
            </a:graphic>
          </wp:inline>
        </w:drawing>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140" w:history="1">
        <w:r>
          <w:rPr>
            <w:color w:val="0000FF"/>
            <w:u w:val="single"/>
          </w:rPr>
          <w:t>https://bluemoon55.github.io/Sharing_Knowledge2/MindManager2/DAX21.html</w:t>
        </w:r>
      </w:hyperlink>
      <w:r>
        <w:rPr>
          <w:color w:val="auto"/>
          <w:u w:val="none"/>
        </w:rPr>
        <w:t xml:space="preserve">; </w:t>
      </w:r>
    </w:p>
    <w:p>
      <w:pPr>
        <w:ind w:left="1520"/>
      </w:pPr>
    </w:p>
    <w:p>
      <w:pPr>
        <w:pStyle w:val="MMTopic3"/>
        <w:numPr>
          <w:ilvl w:val="2"/>
          <w:numId w:val="1"/>
        </w:numPr>
      </w:pPr>
      <w:r>
        <w:t>DAX22AI・データの利用契約</w:t>
      </w:r>
    </w:p>
    <w:p>
      <w:pPr>
        <w:pStyle w:val="MMTopic4"/>
        <w:numPr>
          <w:ilvl w:val="3"/>
          <w:numId w:val="1"/>
        </w:numPr>
      </w:pPr>
      <w:r>
        <w:t>DAX22-01 AI・データの利用に関する契約ガイドライン（概要資料） 【MindManager→html】【SK2】</w:t>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141" w:history="1">
        <w:r>
          <w:rPr>
            <w:color w:val="0000FF"/>
            <w:u w:val="single"/>
          </w:rPr>
          <w:t>https://bluemoon55.github.io/Sharing_Knowledge2/MindManager2/DAX22-01.html</w:t>
        </w:r>
      </w:hyperlink>
      <w:r>
        <w:rPr>
          <w:color w:val="auto"/>
          <w:u w:val="none"/>
        </w:rPr>
        <w:t xml:space="preserve">; </w:t>
      </w:r>
    </w:p>
    <w:p>
      <w:pPr>
        <w:ind w:left="1520"/>
      </w:pPr>
    </w:p>
    <w:p>
      <w:pPr>
        <w:pStyle w:val="MMTopic4"/>
        <w:numPr>
          <w:ilvl w:val="3"/>
          <w:numId w:val="1"/>
        </w:numPr>
      </w:pPr>
      <w:r>
        <w:t>DAX22-02 AI・データの利用に関する契約ガイドライン（データ編） 【MindManager→html】【SK2】</w:t>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142" w:history="1">
        <w:r>
          <w:rPr>
            <w:color w:val="0000FF"/>
            <w:u w:val="single"/>
          </w:rPr>
          <w:t>https://bluemoon55.github.io/Sharing_Knowledge2/MindManager2/DAX22-02.html</w:t>
        </w:r>
      </w:hyperlink>
      <w:r>
        <w:rPr>
          <w:color w:val="auto"/>
          <w:u w:val="none"/>
        </w:rPr>
        <w:t xml:space="preserve">; </w:t>
      </w:r>
    </w:p>
    <w:p>
      <w:pPr>
        <w:ind w:left="1520"/>
      </w:pPr>
    </w:p>
    <w:p>
      <w:pPr>
        <w:pStyle w:val="MMTopic4"/>
        <w:numPr>
          <w:ilvl w:val="3"/>
          <w:numId w:val="1"/>
        </w:numPr>
      </w:pPr>
      <w:r>
        <w:t>DAX22-03 AI・データの利用に関する契約ガイドライン（AI編） 【MindManager→html】【SK2】</w:t>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143" w:history="1">
        <w:r>
          <w:rPr>
            <w:color w:val="0000FF"/>
            <w:u w:val="single"/>
          </w:rPr>
          <w:t>https://bluemoon55.github.io/Sharing_Knowledge2/MindManager2/DAX22-03.html</w:t>
        </w:r>
      </w:hyperlink>
      <w:r>
        <w:rPr>
          <w:color w:val="auto"/>
          <w:u w:val="none"/>
        </w:rPr>
        <w:t xml:space="preserve">; </w:t>
      </w:r>
    </w:p>
    <w:p>
      <w:pPr>
        <w:ind w:left="1520"/>
      </w:pPr>
    </w:p>
    <w:p>
      <w:pPr>
        <w:pStyle w:val="MMTopic3"/>
        <w:numPr>
          <w:ilvl w:val="2"/>
          <w:numId w:val="1"/>
        </w:numPr>
      </w:pPr>
      <w:r>
        <w:t>DAX43</w:t>
      </w:r>
    </w:p>
    <w:p>
      <w:pPr>
        <w:pStyle w:val="MMTopic4"/>
        <w:numPr>
          <w:ilvl w:val="3"/>
          <w:numId w:val="1"/>
        </w:numPr>
        <w:rPr>
          <w:vanish/>
          <w:specVanish/>
        </w:rPr>
      </w:pPr>
      <w:r>
        <w:rPr>
          <w:b/>
          <w:color w:val="FF0303"/>
        </w:rPr>
        <w:t>DAX43-01 デジタルアーカイブの過去から未来  【MindManager→html】</w:t>
      </w:r>
      <w:r>
        <w:rPr>
          <w:rFonts w:ascii="Meiryo" w:eastAsia="Meiryo" w:hAnsi="Meiryo" w:cs="Meiryo"/>
          <w:b w:val="0"/>
          <w:i w:val="0"/>
          <w:strike w:val="0"/>
          <w:color w:val="000000"/>
          <w:sz w:val="20"/>
          <w:u w:val="none"/>
        </w:rPr>
        <w:t>【SK2】</w:t>
      </w:r>
    </w:p>
    <w:p>
      <w:pPr>
        <w:pStyle w:val="MMTopicInfo"/>
        <w:ind w:left="1520"/>
        <w:rPr>
          <w:b/>
          <w:vanish/>
          <w:color w:val="FF0303"/>
          <w:specVanish/>
        </w:rPr>
      </w:pPr>
      <w:r>
        <w:rPr>
          <w:b/>
          <w:color w:val="FF0303"/>
        </w:rPr>
        <w:t xml:space="preserve"> </w:t>
      </w:r>
    </w:p>
    <w:p>
      <w:pPr>
        <w:pStyle w:val="MMIcon"/>
        <w:ind w:left="1520"/>
      </w:pPr>
      <w:r>
        <w:rPr>
          <w:rFonts w:ascii="Meiryo" w:eastAsia="Meiryo" w:hAnsi="Meiryo" w:cs="Meiryo"/>
          <w:b/>
          <w:i w:val="0"/>
          <w:iCs w:val="0"/>
          <w:caps w:val="0"/>
          <w:strike w:val="0"/>
          <w:dstrike w:val="0"/>
          <w:color w:val="FF0303"/>
          <w:sz w:val="22"/>
          <w:u w:val="none"/>
        </w:rPr>
        <w:drawing>
          <wp:inline>
            <wp:extent cx="139700" cy="139700"/>
            <wp:docPr id="1003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6" name=""/>
                    <pic:cNvPicPr>
                      <a:picLocks noChangeAspect="1"/>
                    </pic:cNvPicPr>
                  </pic:nvPicPr>
                  <pic:blipFill>
                    <a:blip xmlns:r="http://schemas.openxmlformats.org/officeDocument/2006/relationships" r:embed="rId64"/>
                    <a:stretch>
                      <a:fillRect/>
                    </a:stretch>
                  </pic:blipFill>
                  <pic:spPr>
                    <a:xfrm>
                      <a:off x="0" y="0"/>
                      <a:ext cx="139700" cy="139700"/>
                    </a:xfrm>
                    <a:prstGeom prst="rect">
                      <a:avLst/>
                    </a:prstGeom>
                  </pic:spPr>
                </pic:pic>
              </a:graphicData>
            </a:graphic>
          </wp:inline>
        </w:drawing>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144" w:history="1">
        <w:r>
          <w:rPr>
            <w:color w:val="0000FF"/>
            <w:u w:val="single"/>
          </w:rPr>
          <w:t>https://bluemoon55.github.io/Sharing_Knowledge2/MindManager2/DAX43-01.html</w:t>
        </w:r>
      </w:hyperlink>
      <w:r>
        <w:rPr>
          <w:color w:val="auto"/>
          <w:u w:val="none"/>
        </w:rPr>
        <w:t xml:space="preserve">; </w:t>
      </w:r>
    </w:p>
    <w:p>
      <w:pPr>
        <w:ind w:left="1520"/>
      </w:pPr>
    </w:p>
    <w:p>
      <w:pPr>
        <w:pStyle w:val="MMTopic4"/>
        <w:numPr>
          <w:ilvl w:val="3"/>
          <w:numId w:val="1"/>
        </w:numPr>
      </w:pPr>
      <w:r>
        <w:t>DAX43-01-1 ECサイトのサイバーセキュリティ対策の実践のために 【MindManager→html】【SK2】</w:t>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145" w:history="1">
        <w:r>
          <w:rPr>
            <w:color w:val="0000FF"/>
            <w:u w:val="single"/>
          </w:rPr>
          <w:t>https://bluemoon55.github.io/Sharing_Knowledge2/MindManager2/DAX43-01-1.html</w:t>
        </w:r>
      </w:hyperlink>
      <w:r>
        <w:rPr>
          <w:color w:val="auto"/>
          <w:u w:val="none"/>
        </w:rPr>
        <w:t xml:space="preserve">; </w:t>
      </w:r>
    </w:p>
    <w:p>
      <w:pPr>
        <w:ind w:left="1520"/>
      </w:pPr>
    </w:p>
    <w:p>
      <w:pPr>
        <w:pStyle w:val="MMTopic4"/>
        <w:numPr>
          <w:ilvl w:val="3"/>
          <w:numId w:val="1"/>
        </w:numPr>
      </w:pPr>
      <w:r>
        <w:t>DAX43-90知の共有化に関連するキーワードと関連  【MindManager→html】【SK2】</w:t>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146" w:history="1">
        <w:r>
          <w:rPr>
            <w:color w:val="0000FF"/>
            <w:u w:val="single"/>
          </w:rPr>
          <w:t>https://bluemoon55.github.io/Sharing_Knowledge2/MindManager2/DAX43-90.html</w:t>
        </w:r>
      </w:hyperlink>
      <w:r>
        <w:rPr>
          <w:color w:val="auto"/>
          <w:u w:val="none"/>
        </w:rPr>
        <w:t xml:space="preserve">; </w:t>
      </w:r>
    </w:p>
    <w:p>
      <w:pPr>
        <w:ind w:left="1520"/>
      </w:pPr>
    </w:p>
    <w:p>
      <w:pPr>
        <w:pStyle w:val="MMTopic3"/>
        <w:numPr>
          <w:ilvl w:val="2"/>
          <w:numId w:val="1"/>
        </w:numPr>
      </w:pPr>
      <w:r>
        <w:t>DAX46</w:t>
      </w:r>
    </w:p>
    <w:p>
      <w:pPr>
        <w:pStyle w:val="MMTopic4"/>
        <w:numPr>
          <w:ilvl w:val="3"/>
          <w:numId w:val="1"/>
        </w:numPr>
        <w:rPr>
          <w:vanish/>
          <w:specVanish/>
        </w:rPr>
      </w:pPr>
      <w:r>
        <w:rPr>
          <w:b/>
          <w:color w:val="FF0303"/>
        </w:rPr>
        <w:t>DAX46-01次世代情報システム構築フレームワーク  【MindManager→html】</w:t>
      </w:r>
      <w:r>
        <w:rPr>
          <w:rFonts w:ascii="Meiryo" w:eastAsia="Meiryo" w:hAnsi="Meiryo" w:cs="Meiryo"/>
          <w:b w:val="0"/>
          <w:i w:val="0"/>
          <w:strike w:val="0"/>
          <w:color w:val="000000"/>
          <w:sz w:val="20"/>
          <w:u w:val="none"/>
        </w:rPr>
        <w:t>【SK2】</w:t>
      </w:r>
    </w:p>
    <w:p>
      <w:pPr>
        <w:pStyle w:val="MMTopicInfo"/>
        <w:ind w:left="1520"/>
        <w:rPr>
          <w:b/>
          <w:vanish/>
          <w:color w:val="FF0303"/>
          <w:specVanish/>
        </w:rPr>
      </w:pPr>
      <w:r>
        <w:rPr>
          <w:b/>
          <w:color w:val="FF0303"/>
        </w:rPr>
        <w:t xml:space="preserve"> </w:t>
      </w:r>
    </w:p>
    <w:p>
      <w:pPr>
        <w:pStyle w:val="MMIcon"/>
        <w:ind w:left="1520"/>
      </w:pPr>
      <w:r>
        <w:rPr>
          <w:rFonts w:ascii="Meiryo" w:eastAsia="Meiryo" w:hAnsi="Meiryo" w:cs="Meiryo"/>
          <w:b/>
          <w:i w:val="0"/>
          <w:iCs w:val="0"/>
          <w:caps w:val="0"/>
          <w:strike w:val="0"/>
          <w:dstrike w:val="0"/>
          <w:color w:val="FF0303"/>
          <w:sz w:val="22"/>
          <w:u w:val="none"/>
        </w:rPr>
        <w:drawing>
          <wp:inline>
            <wp:extent cx="139700" cy="139700"/>
            <wp:docPr id="1003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8" name=""/>
                    <pic:cNvPicPr>
                      <a:picLocks noChangeAspect="1"/>
                    </pic:cNvPicPr>
                  </pic:nvPicPr>
                  <pic:blipFill>
                    <a:blip xmlns:r="http://schemas.openxmlformats.org/officeDocument/2006/relationships" r:embed="rId64"/>
                    <a:stretch>
                      <a:fillRect/>
                    </a:stretch>
                  </pic:blipFill>
                  <pic:spPr>
                    <a:xfrm>
                      <a:off x="0" y="0"/>
                      <a:ext cx="139700" cy="139700"/>
                    </a:xfrm>
                    <a:prstGeom prst="rect">
                      <a:avLst/>
                    </a:prstGeom>
                  </pic:spPr>
                </pic:pic>
              </a:graphicData>
            </a:graphic>
          </wp:inline>
        </w:drawing>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147" w:history="1">
        <w:r>
          <w:rPr>
            <w:color w:val="0000FF"/>
            <w:u w:val="single"/>
          </w:rPr>
          <w:t>https://bluemoon55.github.io/Sharing_Knowledge2/MindManager2/DAX46-01.html</w:t>
        </w:r>
      </w:hyperlink>
      <w:r>
        <w:rPr>
          <w:color w:val="auto"/>
          <w:u w:val="none"/>
        </w:rPr>
        <w:t xml:space="preserve">; </w:t>
      </w:r>
    </w:p>
    <w:p>
      <w:pPr>
        <w:ind w:left="1520"/>
      </w:pPr>
    </w:p>
    <w:p>
      <w:pPr>
        <w:pStyle w:val="MMTopic3"/>
        <w:numPr>
          <w:ilvl w:val="2"/>
          <w:numId w:val="1"/>
        </w:numPr>
      </w:pPr>
      <w:r>
        <w:rPr>
          <w:color w:val="FF0303"/>
        </w:rPr>
        <w:t>DAX47【2020年新規】</w:t>
      </w:r>
    </w:p>
    <w:p>
      <w:pPr>
        <w:pStyle w:val="MMTopic4"/>
        <w:numPr>
          <w:ilvl w:val="3"/>
          <w:numId w:val="1"/>
        </w:numPr>
        <w:rPr>
          <w:vanish/>
          <w:specVanish/>
        </w:rPr>
      </w:pPr>
      <w:r>
        <w:rPr>
          <w:b/>
          <w:color w:val="FF0303"/>
        </w:rPr>
        <w:t>DAX47-01_改正民法に対応した「情報システム・モデル取引・契約書」 【MindManager→html】</w:t>
      </w:r>
      <w:r>
        <w:rPr>
          <w:rFonts w:ascii="Meiryo" w:eastAsia="Meiryo" w:hAnsi="Meiryo" w:cs="Meiryo"/>
          <w:b w:val="0"/>
          <w:i w:val="0"/>
          <w:strike w:val="0"/>
          <w:color w:val="000000"/>
          <w:sz w:val="20"/>
          <w:u w:val="none"/>
        </w:rPr>
        <w:t>【SK2】</w:t>
      </w:r>
    </w:p>
    <w:p>
      <w:pPr>
        <w:pStyle w:val="MMTopicInfo"/>
        <w:ind w:left="1520"/>
        <w:rPr>
          <w:b/>
          <w:vanish/>
          <w:color w:val="FF0303"/>
          <w:specVanish/>
        </w:rPr>
      </w:pPr>
      <w:r>
        <w:rPr>
          <w:b/>
          <w:color w:val="FF0303"/>
        </w:rPr>
        <w:t xml:space="preserve"> </w:t>
      </w:r>
    </w:p>
    <w:p>
      <w:pPr>
        <w:pStyle w:val="MMIcon"/>
        <w:ind w:left="1520"/>
      </w:pPr>
      <w:r>
        <w:rPr>
          <w:rFonts w:ascii="Meiryo" w:eastAsia="Meiryo" w:hAnsi="Meiryo" w:cs="Meiryo"/>
          <w:b/>
          <w:i w:val="0"/>
          <w:iCs w:val="0"/>
          <w:caps w:val="0"/>
          <w:strike w:val="0"/>
          <w:dstrike w:val="0"/>
          <w:color w:val="FF0303"/>
          <w:sz w:val="22"/>
          <w:u w:val="none"/>
        </w:rPr>
        <w:drawing>
          <wp:inline>
            <wp:extent cx="139700" cy="139700"/>
            <wp:docPr id="1003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0" name=""/>
                    <pic:cNvPicPr>
                      <a:picLocks noChangeAspect="1"/>
                    </pic:cNvPicPr>
                  </pic:nvPicPr>
                  <pic:blipFill>
                    <a:blip xmlns:r="http://schemas.openxmlformats.org/officeDocument/2006/relationships" r:embed="rId64"/>
                    <a:stretch>
                      <a:fillRect/>
                    </a:stretch>
                  </pic:blipFill>
                  <pic:spPr>
                    <a:xfrm>
                      <a:off x="0" y="0"/>
                      <a:ext cx="139700" cy="139700"/>
                    </a:xfrm>
                    <a:prstGeom prst="rect">
                      <a:avLst/>
                    </a:prstGeom>
                  </pic:spPr>
                </pic:pic>
              </a:graphicData>
            </a:graphic>
          </wp:inline>
        </w:drawing>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148" w:history="1">
        <w:r>
          <w:rPr>
            <w:color w:val="0000FF"/>
            <w:u w:val="single"/>
          </w:rPr>
          <w:t>https://bluemoon55.github.io/Sharing_Knowledge2/MindManager2/DAX47-01.html</w:t>
        </w:r>
      </w:hyperlink>
      <w:r>
        <w:rPr>
          <w:color w:val="auto"/>
          <w:u w:val="none"/>
        </w:rPr>
        <w:t xml:space="preserve">; </w:t>
      </w:r>
    </w:p>
    <w:p>
      <w:pPr>
        <w:ind w:left="1520"/>
      </w:pPr>
    </w:p>
    <w:p>
      <w:pPr>
        <w:pStyle w:val="MMTopic3"/>
        <w:numPr>
          <w:ilvl w:val="2"/>
          <w:numId w:val="1"/>
        </w:numPr>
      </w:pPr>
      <w:r>
        <w:rPr>
          <w:color w:val="FF0303"/>
        </w:rPr>
        <w:t>DAX48【2020年新規】</w:t>
      </w:r>
    </w:p>
    <w:p>
      <w:pPr>
        <w:pStyle w:val="MMTopic4"/>
        <w:numPr>
          <w:ilvl w:val="3"/>
          <w:numId w:val="1"/>
        </w:numPr>
        <w:rPr>
          <w:vanish/>
          <w:specVanish/>
        </w:rPr>
      </w:pPr>
      <w:r>
        <w:rPr>
          <w:b/>
          <w:color w:val="FF0303"/>
        </w:rPr>
        <w:t>DAX48-01_2020_図書館情報学研究(図書館システム・オープンデータ)要約版 【PPTX→Mindmanager→html】【SK2】</w:t>
      </w:r>
    </w:p>
    <w:p>
      <w:pPr>
        <w:pStyle w:val="MMTopicInfo"/>
        <w:ind w:left="1520"/>
        <w:rPr>
          <w:b/>
          <w:vanish/>
          <w:color w:val="FF0303"/>
          <w:specVanish/>
        </w:rPr>
      </w:pPr>
      <w:r>
        <w:rPr>
          <w:b/>
          <w:color w:val="FF0303"/>
        </w:rPr>
        <w:t xml:space="preserve"> </w:t>
      </w:r>
    </w:p>
    <w:p>
      <w:pPr>
        <w:pStyle w:val="MMIcon"/>
        <w:ind w:left="1520"/>
      </w:pPr>
      <w:r>
        <w:rPr>
          <w:rFonts w:ascii="Meiryo" w:eastAsia="Meiryo" w:hAnsi="Meiryo" w:cs="Meiryo"/>
          <w:b/>
          <w:i w:val="0"/>
          <w:iCs w:val="0"/>
          <w:caps w:val="0"/>
          <w:strike w:val="0"/>
          <w:dstrike w:val="0"/>
          <w:color w:val="FF0303"/>
          <w:sz w:val="22"/>
          <w:u w:val="none"/>
        </w:rPr>
        <w:drawing>
          <wp:inline>
            <wp:extent cx="139700" cy="139700"/>
            <wp:docPr id="1004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2" name=""/>
                    <pic:cNvPicPr>
                      <a:picLocks noChangeAspect="1"/>
                    </pic:cNvPicPr>
                  </pic:nvPicPr>
                  <pic:blipFill>
                    <a:blip xmlns:r="http://schemas.openxmlformats.org/officeDocument/2006/relationships" r:embed="rId64"/>
                    <a:stretch>
                      <a:fillRect/>
                    </a:stretch>
                  </pic:blipFill>
                  <pic:spPr>
                    <a:xfrm>
                      <a:off x="0" y="0"/>
                      <a:ext cx="139700" cy="139700"/>
                    </a:xfrm>
                    <a:prstGeom prst="rect">
                      <a:avLst/>
                    </a:prstGeom>
                  </pic:spPr>
                </pic:pic>
              </a:graphicData>
            </a:graphic>
          </wp:inline>
        </w:drawing>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149" w:history="1">
        <w:r>
          <w:rPr>
            <w:color w:val="0000FF"/>
            <w:u w:val="single"/>
          </w:rPr>
          <w:t>https://bluemoon55.github.io/Sharing_Knowledge2/MindManager2/DAX48-01_2020.html</w:t>
        </w:r>
      </w:hyperlink>
      <w:r>
        <w:rPr>
          <w:color w:val="auto"/>
          <w:u w:val="none"/>
        </w:rPr>
        <w:t xml:space="preserve">; </w:t>
      </w:r>
    </w:p>
    <w:p>
      <w:pPr>
        <w:ind w:left="1520"/>
      </w:pPr>
    </w:p>
    <w:p>
      <w:pPr>
        <w:pStyle w:val="MMTopic4"/>
        <w:numPr>
          <w:ilvl w:val="3"/>
          <w:numId w:val="1"/>
        </w:numPr>
        <w:rPr>
          <w:vanish/>
          <w:specVanish/>
        </w:rPr>
      </w:pPr>
      <w:r>
        <w:rPr>
          <w:color w:val="0303FF"/>
        </w:rPr>
        <w:t>DAX48-10_2015_見たことのない図書館を考える【2015年1月10日同志社大学】 【PPTX→Mindmanager→html】</w:t>
      </w:r>
      <w:r>
        <w:rPr>
          <w:rFonts w:ascii="Meiryo" w:eastAsia="Meiryo" w:hAnsi="Meiryo" w:cs="Meiryo"/>
          <w:strike w:val="0"/>
          <w:color w:val="000000"/>
          <w:sz w:val="20"/>
        </w:rPr>
        <w:t>【SK2】</w:t>
      </w:r>
    </w:p>
    <w:p>
      <w:pPr>
        <w:pStyle w:val="MMTopicInfo"/>
        <w:ind w:left="1520"/>
        <w:rPr>
          <w:vanish/>
          <w:color w:val="0303FF"/>
          <w:specVanish/>
        </w:rPr>
      </w:pPr>
      <w:r>
        <w:rPr>
          <w:color w:val="0303FF"/>
        </w:rPr>
        <w:t xml:space="preserve"> </w:t>
      </w:r>
    </w:p>
    <w:p>
      <w:pPr>
        <w:pStyle w:val="MMIcon"/>
        <w:ind w:left="1520"/>
      </w:pPr>
      <w:r>
        <w:rPr>
          <w:rFonts w:ascii="Meiryo" w:eastAsia="Meiryo" w:hAnsi="Meiryo" w:cs="Meiryo"/>
          <w:b w:val="0"/>
          <w:i w:val="0"/>
          <w:iCs w:val="0"/>
          <w:caps w:val="0"/>
          <w:strike w:val="0"/>
          <w:dstrike w:val="0"/>
          <w:color w:val="0303FF"/>
          <w:sz w:val="22"/>
          <w:u w:val="none"/>
        </w:rPr>
        <w:drawing>
          <wp:inline>
            <wp:extent cx="139700" cy="139700"/>
            <wp:docPr id="1004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4" name=""/>
                    <pic:cNvPicPr>
                      <a:picLocks noChangeAspect="1"/>
                    </pic:cNvPicPr>
                  </pic:nvPicPr>
                  <pic:blipFill>
                    <a:blip xmlns:r="http://schemas.openxmlformats.org/officeDocument/2006/relationships" r:embed="rId150"/>
                    <a:stretch>
                      <a:fillRect/>
                    </a:stretch>
                  </pic:blipFill>
                  <pic:spPr>
                    <a:xfrm>
                      <a:off x="0" y="0"/>
                      <a:ext cx="139700" cy="139700"/>
                    </a:xfrm>
                    <a:prstGeom prst="rect">
                      <a:avLst/>
                    </a:prstGeom>
                  </pic:spPr>
                </pic:pic>
              </a:graphicData>
            </a:graphic>
          </wp:inline>
        </w:drawing>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151" w:history="1">
        <w:r>
          <w:rPr>
            <w:color w:val="0000FF"/>
            <w:u w:val="single"/>
          </w:rPr>
          <w:t>https://bluemoon55.github.io/Sharing_Knowledge2/MindManager2/DAX48-10_2015.html</w:t>
        </w:r>
      </w:hyperlink>
      <w:r>
        <w:rPr>
          <w:color w:val="auto"/>
          <w:u w:val="none"/>
        </w:rPr>
        <w:t xml:space="preserve">; </w:t>
      </w:r>
    </w:p>
    <w:p>
      <w:pPr>
        <w:pStyle w:val="MMTopic2"/>
        <w:numPr>
          <w:ilvl w:val="1"/>
          <w:numId w:val="1"/>
        </w:numPr>
      </w:pPr>
      <w:r>
        <w:rPr>
          <w:b/>
          <w:color w:val="0303FF"/>
        </w:rPr>
        <w:t>デジタルアーカイブジャパン（ナショナルアーカイブ・次世代図書館サービス）</w:t>
      </w:r>
    </w:p>
    <w:p>
      <w:pPr>
        <w:pStyle w:val="MMTopic3"/>
        <w:numPr>
          <w:ilvl w:val="2"/>
          <w:numId w:val="1"/>
        </w:numPr>
        <w:rPr>
          <w:vanish/>
          <w:specVanish/>
        </w:rPr>
      </w:pPr>
      <w:r>
        <w:rPr>
          <w:color w:val="FF0303"/>
        </w:rPr>
        <w:t>Bib10-0602「未来の図書館を作るとは」（長尾元館長）で示されたこと【全編】  【MindManager→html】</w:t>
      </w:r>
      <w:r>
        <w:rPr>
          <w:rFonts w:ascii="Meiryo" w:eastAsia="Meiryo" w:hAnsi="Meiryo" w:cs="Meiryo"/>
          <w:strike w:val="0"/>
          <w:color w:val="000000"/>
          <w:sz w:val="20"/>
        </w:rPr>
        <w:t>【SK2】</w:t>
      </w:r>
    </w:p>
    <w:p>
      <w:pPr>
        <w:pStyle w:val="MMTopicInfo"/>
        <w:ind w:left="1560"/>
        <w:rPr>
          <w:vanish/>
          <w:color w:val="FF0303"/>
          <w:specVanish/>
        </w:rPr>
      </w:pPr>
      <w:r>
        <w:rPr>
          <w:color w:val="FF0303"/>
        </w:rPr>
        <w:t xml:space="preserve"> </w:t>
      </w:r>
    </w:p>
    <w:p>
      <w:pPr>
        <w:pStyle w:val="MMIcon"/>
        <w:ind w:left="1560"/>
      </w:pPr>
      <w:r>
        <w:rPr>
          <w:rFonts w:ascii="Meiryo" w:eastAsia="Meiryo" w:hAnsi="Meiryo" w:cs="Meiryo"/>
          <w:b w:val="0"/>
          <w:i w:val="0"/>
          <w:iCs w:val="0"/>
          <w:caps w:val="0"/>
          <w:strike w:val="0"/>
          <w:dstrike w:val="0"/>
          <w:color w:val="FF0303"/>
          <w:sz w:val="22"/>
          <w:u w:val="none"/>
        </w:rPr>
        <w:drawing>
          <wp:inline>
            <wp:extent cx="139700" cy="139700"/>
            <wp:docPr id="1004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6" name=""/>
                    <pic:cNvPicPr>
                      <a:picLocks noChangeAspect="1"/>
                    </pic:cNvPicPr>
                  </pic:nvPicPr>
                  <pic:blipFill>
                    <a:blip xmlns:r="http://schemas.openxmlformats.org/officeDocument/2006/relationships" r:embed="rId64"/>
                    <a:stretch>
                      <a:fillRect/>
                    </a:stretch>
                  </pic:blipFill>
                  <pic:spPr>
                    <a:xfrm>
                      <a:off x="0" y="0"/>
                      <a:ext cx="139700" cy="139700"/>
                    </a:xfrm>
                    <a:prstGeom prst="rect">
                      <a:avLst/>
                    </a:prstGeom>
                  </pic:spPr>
                </pic:pic>
              </a:graphicData>
            </a:graphic>
          </wp:inline>
        </w:drawing>
      </w:r>
    </w:p>
    <w:p>
      <w:pPr>
        <w:numPr>
          <w:ilvl w:val="0"/>
          <w:numId w:val="0"/>
        </w:numPr>
        <w:ind w:left="1560"/>
      </w:pPr>
    </w:p>
    <w:p>
      <w:pPr>
        <w:pStyle w:val="MMTopicInfo"/>
        <w:numPr>
          <w:ilvl w:val="0"/>
          <w:numId w:val="0"/>
        </w:numPr>
        <w:ind w:left="1668"/>
        <w:rPr>
          <w:vanish/>
          <w:specVanish/>
        </w:rPr>
      </w:pPr>
      <w:r>
        <w:t xml:space="preserve">参照: </w:t>
      </w:r>
    </w:p>
    <w:p>
      <w:pPr>
        <w:pStyle w:val="MMHyperlink"/>
        <w:ind w:left="1668"/>
        <w:rPr>
          <w:color w:val="auto"/>
          <w:u w:val="none"/>
        </w:rPr>
      </w:pPr>
      <w:hyperlink r:id="rId152" w:history="1">
        <w:r>
          <w:rPr>
            <w:color w:val="0000FF"/>
            <w:u w:val="single"/>
          </w:rPr>
          <w:t>https://bluemoon55.github.io/Sharing_Knowledge2/MindManager2/Bib10-0602.html</w:t>
        </w:r>
      </w:hyperlink>
      <w:r>
        <w:rPr>
          <w:color w:val="auto"/>
          <w:u w:val="none"/>
        </w:rPr>
        <w:t xml:space="preserve">; </w:t>
      </w:r>
    </w:p>
    <w:p>
      <w:pPr>
        <w:ind w:left="1560"/>
      </w:pPr>
    </w:p>
    <w:p>
      <w:pPr>
        <w:pStyle w:val="MMTopic3"/>
        <w:numPr>
          <w:ilvl w:val="2"/>
          <w:numId w:val="1"/>
        </w:numPr>
      </w:pPr>
      <w:r>
        <w:t>Bib10-01情報化社会の進展と次世代情報システム【枠のみ】</w:t>
      </w:r>
    </w:p>
    <w:p>
      <w:pPr>
        <w:pStyle w:val="MMTopic3"/>
        <w:numPr>
          <w:ilvl w:val="2"/>
          <w:numId w:val="1"/>
        </w:numPr>
        <w:rPr>
          <w:vanish/>
          <w:specVanish/>
        </w:rPr>
      </w:pPr>
      <w:r>
        <w:t>Bib03-03知識インフラ構築の一翼を担う 組織の活動  【MindManager→html】【SK2】</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4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8" name=""/>
                    <pic:cNvPicPr>
                      <a:picLocks noChangeAspect="1"/>
                    </pic:cNvPicPr>
                  </pic:nvPicPr>
                  <pic:blipFill>
                    <a:blip xmlns:r="http://schemas.openxmlformats.org/officeDocument/2006/relationships" r:embed="rId64"/>
                    <a:stretch>
                      <a:fillRect/>
                    </a:stretch>
                  </pic:blipFill>
                  <pic:spPr>
                    <a:xfrm>
                      <a:off x="0" y="0"/>
                      <a:ext cx="139700" cy="139700"/>
                    </a:xfrm>
                    <a:prstGeom prst="rect">
                      <a:avLst/>
                    </a:prstGeom>
                  </pic:spPr>
                </pic:pic>
              </a:graphicData>
            </a:graphic>
          </wp:inline>
        </w:drawing>
      </w:r>
    </w:p>
    <w:p>
      <w:pPr>
        <w:numPr>
          <w:ilvl w:val="0"/>
          <w:numId w:val="0"/>
        </w:numPr>
        <w:ind w:left="1560"/>
      </w:pPr>
    </w:p>
    <w:p>
      <w:pPr>
        <w:pStyle w:val="MMTopicInfo"/>
        <w:numPr>
          <w:ilvl w:val="0"/>
          <w:numId w:val="0"/>
        </w:numPr>
        <w:ind w:left="1668"/>
        <w:rPr>
          <w:vanish/>
          <w:specVanish/>
        </w:rPr>
      </w:pPr>
      <w:r>
        <w:t xml:space="preserve">参照: </w:t>
      </w:r>
    </w:p>
    <w:p>
      <w:pPr>
        <w:pStyle w:val="MMHyperlink"/>
        <w:ind w:left="1668"/>
        <w:rPr>
          <w:color w:val="auto"/>
          <w:u w:val="none"/>
        </w:rPr>
      </w:pPr>
      <w:hyperlink r:id="rId153" w:history="1">
        <w:r>
          <w:rPr>
            <w:color w:val="0000FF"/>
            <w:u w:val="single"/>
          </w:rPr>
          <w:t>https://bluemoon55.github.io/Sharing_Knowledge2/MindManager2/Bib03-03.html</w:t>
        </w:r>
      </w:hyperlink>
      <w:r>
        <w:rPr>
          <w:color w:val="auto"/>
          <w:u w:val="none"/>
        </w:rPr>
        <w:t xml:space="preserve">; </w:t>
      </w:r>
    </w:p>
    <w:p>
      <w:pPr>
        <w:ind w:left="1560"/>
      </w:pPr>
    </w:p>
    <w:p>
      <w:pPr>
        <w:pStyle w:val="MMTopic3"/>
        <w:numPr>
          <w:ilvl w:val="2"/>
          <w:numId w:val="1"/>
        </w:numPr>
      </w:pPr>
      <w:r>
        <w:t>Bib03-07MLAサービスシステム構築に向けた外部機関の支援【期待】 【MindManager→html】【SK2】</w:t>
      </w:r>
    </w:p>
    <w:p>
      <w:pPr>
        <w:numPr>
          <w:ilvl w:val="0"/>
          <w:numId w:val="0"/>
        </w:numPr>
        <w:ind w:left="1560"/>
      </w:pPr>
    </w:p>
    <w:p>
      <w:pPr>
        <w:pStyle w:val="MMTopicInfo"/>
        <w:numPr>
          <w:ilvl w:val="0"/>
          <w:numId w:val="0"/>
        </w:numPr>
        <w:ind w:left="1668"/>
        <w:rPr>
          <w:vanish/>
          <w:specVanish/>
        </w:rPr>
      </w:pPr>
      <w:r>
        <w:t xml:space="preserve">参照: </w:t>
      </w:r>
    </w:p>
    <w:p>
      <w:pPr>
        <w:pStyle w:val="MMHyperlink"/>
        <w:ind w:left="1668"/>
        <w:rPr>
          <w:color w:val="auto"/>
          <w:u w:val="none"/>
        </w:rPr>
      </w:pPr>
      <w:hyperlink r:id="rId154" w:history="1">
        <w:r>
          <w:rPr>
            <w:color w:val="0000FF"/>
            <w:u w:val="single"/>
          </w:rPr>
          <w:t>https://bluemoon55.github.io/Sharing_Knowledge2/MindManager2/Bib03-07.html</w:t>
        </w:r>
      </w:hyperlink>
      <w:r>
        <w:rPr>
          <w:color w:val="auto"/>
          <w:u w:val="none"/>
        </w:rPr>
        <w:t xml:space="preserve">; </w:t>
      </w:r>
    </w:p>
    <w:p>
      <w:pPr>
        <w:ind w:left="1560"/>
      </w:pPr>
    </w:p>
    <w:p>
      <w:pPr>
        <w:pStyle w:val="MMTopic3"/>
        <w:numPr>
          <w:ilvl w:val="2"/>
          <w:numId w:val="1"/>
        </w:numPr>
        <w:rPr>
          <w:vanish/>
          <w:specVanish/>
        </w:rPr>
      </w:pPr>
      <w:r>
        <w:t>Bib10-06AIを活用した知の共有化の進展への期待 【要約】   【MindManager→html】【SK2】</w:t>
      </w:r>
    </w:p>
    <w:p>
      <w:pPr>
        <w:pStyle w:val="MMTopicInfo"/>
        <w:ind w:left="1560"/>
        <w:rPr>
          <w:vanish/>
          <w:specVanish/>
        </w:rPr>
      </w:pPr>
      <w:r>
        <w:t xml:space="preserve"> </w:t>
      </w:r>
    </w:p>
    <w:p>
      <w:pPr>
        <w:pStyle w:val="MMIcon"/>
        <w:ind w:left="1560"/>
      </w:pPr>
      <w:r>
        <w:rPr>
          <w:rFonts w:ascii="Meiryo" w:eastAsia="Meiryo" w:hAnsi="Meiryo" w:cs="Meiryo"/>
          <w:b w:val="0"/>
          <w:i w:val="0"/>
          <w:iCs w:val="0"/>
          <w:caps w:val="0"/>
          <w:strike w:val="0"/>
          <w:dstrike w:val="0"/>
          <w:color w:val="auto"/>
          <w:sz w:val="22"/>
          <w:u w:val="none"/>
        </w:rPr>
        <w:drawing>
          <wp:inline>
            <wp:extent cx="139700" cy="139700"/>
            <wp:docPr id="1004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0" name=""/>
                    <pic:cNvPicPr>
                      <a:picLocks noChangeAspect="1"/>
                    </pic:cNvPicPr>
                  </pic:nvPicPr>
                  <pic:blipFill>
                    <a:blip xmlns:r="http://schemas.openxmlformats.org/officeDocument/2006/relationships" r:embed="rId64"/>
                    <a:stretch>
                      <a:fillRect/>
                    </a:stretch>
                  </pic:blipFill>
                  <pic:spPr>
                    <a:xfrm>
                      <a:off x="0" y="0"/>
                      <a:ext cx="139700" cy="139700"/>
                    </a:xfrm>
                    <a:prstGeom prst="rect">
                      <a:avLst/>
                    </a:prstGeom>
                  </pic:spPr>
                </pic:pic>
              </a:graphicData>
            </a:graphic>
          </wp:inline>
        </w:drawing>
      </w:r>
    </w:p>
    <w:p>
      <w:pPr>
        <w:numPr>
          <w:ilvl w:val="0"/>
          <w:numId w:val="0"/>
        </w:numPr>
        <w:ind w:left="1560"/>
      </w:pPr>
    </w:p>
    <w:p>
      <w:pPr>
        <w:pStyle w:val="MMTopicInfo"/>
        <w:numPr>
          <w:ilvl w:val="0"/>
          <w:numId w:val="0"/>
        </w:numPr>
        <w:ind w:left="1668"/>
        <w:rPr>
          <w:vanish/>
          <w:specVanish/>
        </w:rPr>
      </w:pPr>
      <w:r>
        <w:t xml:space="preserve">参照: </w:t>
      </w:r>
    </w:p>
    <w:p>
      <w:pPr>
        <w:pStyle w:val="MMHyperlink"/>
        <w:ind w:left="1668"/>
        <w:rPr>
          <w:color w:val="auto"/>
          <w:u w:val="none"/>
        </w:rPr>
      </w:pPr>
      <w:hyperlink r:id="rId155" w:history="1">
        <w:r>
          <w:rPr>
            <w:color w:val="0000FF"/>
            <w:u w:val="single"/>
          </w:rPr>
          <w:t>https://bluemoon55.github.io/Sharing_Knowledge2/MindManager2/Bib10-06.html</w:t>
        </w:r>
      </w:hyperlink>
      <w:r>
        <w:rPr>
          <w:color w:val="auto"/>
          <w:u w:val="none"/>
        </w:rPr>
        <w:t xml:space="preserve">; </w:t>
      </w:r>
    </w:p>
    <w:p>
      <w:pPr>
        <w:ind w:left="1560"/>
      </w:pPr>
    </w:p>
    <w:p>
      <w:pPr>
        <w:pStyle w:val="MMTopic3"/>
        <w:numPr>
          <w:ilvl w:val="2"/>
          <w:numId w:val="1"/>
        </w:numPr>
        <w:rPr>
          <w:vanish/>
          <w:specVanish/>
        </w:rPr>
      </w:pPr>
      <w:r>
        <w:rPr>
          <w:color w:val="038003"/>
        </w:rPr>
        <w:t>Bib10-07次世代図書館サービスの実現形でのタスクと必要なスキル・知識【詳細】 【変換エラーのため、xmind→html】</w:t>
      </w:r>
    </w:p>
    <w:p>
      <w:pPr>
        <w:pStyle w:val="MMTopicInfo"/>
        <w:ind w:left="1560"/>
        <w:rPr>
          <w:vanish/>
          <w:color w:val="038003"/>
          <w:specVanish/>
        </w:rPr>
      </w:pPr>
      <w:r>
        <w:rPr>
          <w:color w:val="038003"/>
        </w:rPr>
        <w:t xml:space="preserve"> </w:t>
      </w:r>
    </w:p>
    <w:p>
      <w:pPr>
        <w:pStyle w:val="MMIcon"/>
        <w:ind w:left="1560"/>
      </w:pPr>
      <w:r>
        <w:rPr>
          <w:rFonts w:ascii="Meiryo" w:eastAsia="Meiryo" w:hAnsi="Meiryo" w:cs="Meiryo"/>
          <w:b w:val="0"/>
          <w:i w:val="0"/>
          <w:iCs w:val="0"/>
          <w:caps w:val="0"/>
          <w:strike w:val="0"/>
          <w:dstrike w:val="0"/>
          <w:color w:val="038003"/>
          <w:sz w:val="22"/>
          <w:u w:val="none"/>
        </w:rPr>
        <w:drawing>
          <wp:inline>
            <wp:extent cx="139700" cy="139700"/>
            <wp:docPr id="1004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2" name=""/>
                    <pic:cNvPicPr>
                      <a:picLocks noChangeAspect="1"/>
                    </pic:cNvPicPr>
                  </pic:nvPicPr>
                  <pic:blipFill>
                    <a:blip xmlns:r="http://schemas.openxmlformats.org/officeDocument/2006/relationships" r:embed="rId156"/>
                    <a:stretch>
                      <a:fillRect/>
                    </a:stretch>
                  </pic:blipFill>
                  <pic:spPr>
                    <a:xfrm>
                      <a:off x="0" y="0"/>
                      <a:ext cx="139700" cy="139700"/>
                    </a:xfrm>
                    <a:prstGeom prst="rect">
                      <a:avLst/>
                    </a:prstGeom>
                  </pic:spPr>
                </pic:pic>
              </a:graphicData>
            </a:graphic>
          </wp:inline>
        </w:drawing>
      </w:r>
    </w:p>
    <w:p>
      <w:pPr>
        <w:numPr>
          <w:ilvl w:val="0"/>
          <w:numId w:val="0"/>
        </w:numPr>
        <w:ind w:left="1560"/>
      </w:pPr>
    </w:p>
    <w:p>
      <w:pPr>
        <w:pStyle w:val="MMTopicInfo"/>
        <w:numPr>
          <w:ilvl w:val="0"/>
          <w:numId w:val="0"/>
        </w:numPr>
        <w:ind w:left="1668"/>
        <w:rPr>
          <w:vanish/>
          <w:specVanish/>
        </w:rPr>
      </w:pPr>
      <w:r>
        <w:t xml:space="preserve">参照: </w:t>
      </w:r>
    </w:p>
    <w:p>
      <w:pPr>
        <w:pStyle w:val="MMHyperlink"/>
        <w:ind w:left="1668"/>
        <w:rPr>
          <w:color w:val="auto"/>
          <w:u w:val="none"/>
        </w:rPr>
      </w:pPr>
      <w:hyperlink r:id="rId157" w:history="1">
        <w:r>
          <w:rPr>
            <w:rStyle w:val="Hyperlink"/>
            <w:color w:val="0000FF"/>
            <w:u w:val="single"/>
          </w:rPr>
          <w:t>https://bluemoon55.github.io/Sharing_Knowledge/Digital_Archives/Deliverables/mind2html/Bib10-07%20次世代図書館サービスの実現形でのタスクと必要なスキル・知識【詳細】.html</w:t>
        </w:r>
      </w:hyperlink>
      <w:r>
        <w:rPr>
          <w:color w:val="auto"/>
          <w:u w:val="none"/>
        </w:rPr>
        <w:t xml:space="preserve">; </w:t>
      </w:r>
    </w:p>
    <w:p>
      <w:pPr>
        <w:ind w:left="1560"/>
      </w:pPr>
    </w:p>
    <w:p>
      <w:pPr>
        <w:pStyle w:val="MMTopic3"/>
        <w:numPr>
          <w:ilvl w:val="2"/>
          <w:numId w:val="1"/>
        </w:numPr>
      </w:pPr>
      <w:r>
        <w:t>国の施策</w:t>
      </w:r>
    </w:p>
    <w:p>
      <w:pPr>
        <w:pStyle w:val="MMTopic4"/>
        <w:numPr>
          <w:ilvl w:val="3"/>
          <w:numId w:val="1"/>
        </w:numPr>
      </w:pPr>
      <w:r>
        <w:t>Bib10-08_2016年度までの国等の情報政策  【MindManager→html】</w:t>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158" w:history="1">
        <w:r>
          <w:rPr>
            <w:color w:val="0000FF"/>
            <w:u w:val="single"/>
          </w:rPr>
          <w:t>Page not found &amp;middot; GitHub Pages</w:t>
        </w:r>
      </w:hyperlink>
      <w:r>
        <w:rPr>
          <w:color w:val="auto"/>
          <w:u w:val="none"/>
        </w:rPr>
        <w:t xml:space="preserve">; </w:t>
      </w:r>
    </w:p>
    <w:p>
      <w:pPr>
        <w:ind w:left="1520"/>
      </w:pPr>
    </w:p>
    <w:p>
      <w:pPr>
        <w:pStyle w:val="MMTopic4"/>
        <w:numPr>
          <w:ilvl w:val="3"/>
          <w:numId w:val="1"/>
        </w:numPr>
        <w:rPr>
          <w:vanish/>
          <w:specVanish/>
        </w:rPr>
      </w:pPr>
      <w:r>
        <w:t>Bib10-08「知の共有化」に関連した国等の政策の要約  【MindManager→html】【SK2】</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4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4" name=""/>
                    <pic:cNvPicPr>
                      <a:picLocks noChangeAspect="1"/>
                    </pic:cNvPicPr>
                  </pic:nvPicPr>
                  <pic:blipFill>
                    <a:blip xmlns:r="http://schemas.openxmlformats.org/officeDocument/2006/relationships" r:embed="rId64"/>
                    <a:stretch>
                      <a:fillRect/>
                    </a:stretch>
                  </pic:blipFill>
                  <pic:spPr>
                    <a:xfrm>
                      <a:off x="0" y="0"/>
                      <a:ext cx="139700" cy="139700"/>
                    </a:xfrm>
                    <a:prstGeom prst="rect">
                      <a:avLst/>
                    </a:prstGeom>
                  </pic:spPr>
                </pic:pic>
              </a:graphicData>
            </a:graphic>
          </wp:inline>
        </w:drawing>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159" w:history="1">
        <w:r>
          <w:rPr>
            <w:color w:val="0000FF"/>
            <w:u w:val="single"/>
          </w:rPr>
          <w:t>https://bluemoon55.github.io/Sharing_Knowledge2/MindManager2/Bib10-08.html</w:t>
        </w:r>
      </w:hyperlink>
      <w:r>
        <w:rPr>
          <w:color w:val="auto"/>
          <w:u w:val="none"/>
        </w:rPr>
        <w:t xml:space="preserve">; </w:t>
      </w:r>
    </w:p>
    <w:p>
      <w:pPr>
        <w:ind w:left="1520"/>
      </w:pPr>
    </w:p>
    <w:p>
      <w:pPr>
        <w:pStyle w:val="MMTopic4"/>
        <w:numPr>
          <w:ilvl w:val="3"/>
          <w:numId w:val="1"/>
        </w:numPr>
      </w:pPr>
      <w:r>
        <w:t>【旧版】【XMIND】Bib03-09知財計画2015</w:t>
      </w:r>
    </w:p>
    <w:p>
      <w:pPr>
        <w:pStyle w:val="MMTopic4"/>
        <w:numPr>
          <w:ilvl w:val="3"/>
          <w:numId w:val="1"/>
        </w:numPr>
      </w:pPr>
      <w:r>
        <w:t>【旧版】【XMIND】Bib06-08国の情報政策</w:t>
      </w:r>
    </w:p>
    <w:p>
      <w:pPr>
        <w:pStyle w:val="MMTopic2"/>
        <w:numPr>
          <w:ilvl w:val="1"/>
          <w:numId w:val="1"/>
        </w:numPr>
        <w:rPr>
          <w:vanish/>
          <w:specVanish/>
        </w:rPr>
      </w:pPr>
      <w:bookmarkStart w:id="2" w:name="jB060qnA/0Gw1eo50YGJew=="/>
      <w:r>
        <w:rPr>
          <w:rFonts w:ascii="Meiryo" w:eastAsia="Meiryo" w:hAnsi="Meiryo" w:cs="Meiryo"/>
          <w:b/>
          <w:i w:val="0"/>
          <w:strike w:val="0"/>
          <w:color w:val="0303FF"/>
          <w:sz w:val="24"/>
          <w:u w:val="none"/>
        </w:rPr>
        <w:t>参考文献等へのリンク</w:t>
      </w:r>
    </w:p>
    <w:p>
      <w:pPr>
        <w:pStyle w:val="MMTopicInfo"/>
        <w:ind w:left="1040"/>
        <w:rPr>
          <w:b/>
          <w:vanish/>
          <w:color w:val="0303FF"/>
          <w:specVanish/>
        </w:rPr>
      </w:pPr>
      <w:r>
        <w:rPr>
          <w:b/>
          <w:color w:val="0303FF"/>
        </w:rPr>
        <w:t xml:space="preserve"> </w:t>
      </w:r>
    </w:p>
    <w:p>
      <w:pPr>
        <w:pStyle w:val="MMIcon"/>
        <w:ind w:left="1040"/>
      </w:pPr>
      <w:r>
        <w:rPr>
          <w:rFonts w:ascii="Meiryo" w:eastAsia="Meiryo" w:hAnsi="Meiryo" w:cs="Meiryo"/>
          <w:b/>
          <w:i w:val="0"/>
          <w:iCs w:val="0"/>
          <w:caps w:val="0"/>
          <w:strike w:val="0"/>
          <w:dstrike w:val="0"/>
          <w:color w:val="0303FF"/>
          <w:sz w:val="22"/>
          <w:u w:val="none"/>
        </w:rPr>
        <w:drawing>
          <wp:inline>
            <wp:extent cx="139700" cy="139700"/>
            <wp:docPr id="1004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6" name=""/>
                    <pic:cNvPicPr>
                      <a:picLocks noChangeAspect="1"/>
                    </pic:cNvPicPr>
                  </pic:nvPicPr>
                  <pic:blipFill>
                    <a:blip xmlns:r="http://schemas.openxmlformats.org/officeDocument/2006/relationships" r:embed="rId8"/>
                    <a:stretch>
                      <a:fillRect/>
                    </a:stretch>
                  </pic:blipFill>
                  <pic:spPr>
                    <a:xfrm>
                      <a:off x="0" y="0"/>
                      <a:ext cx="139700" cy="139700"/>
                    </a:xfrm>
                    <a:prstGeom prst="rect">
                      <a:avLst/>
                    </a:prstGeom>
                  </pic:spPr>
                </pic:pic>
              </a:graphicData>
            </a:graphic>
          </wp:inline>
        </w:drawing>
      </w:r>
    </w:p>
    <w:p>
      <w:pPr>
        <w:numPr>
          <w:ilvl w:val="0"/>
          <w:numId w:val="0"/>
        </w:numPr>
        <w:ind w:left="1040"/>
      </w:pPr>
      <w:bookmarkEnd w:id="2"/>
    </w:p>
    <w:p>
      <w:pPr>
        <w:pStyle w:val="MMTopicInfo"/>
        <w:numPr>
          <w:ilvl w:val="0"/>
          <w:numId w:val="0"/>
        </w:numPr>
        <w:ind w:left="1148"/>
        <w:rPr>
          <w:vanish/>
          <w:specVanish/>
        </w:rPr>
      </w:pPr>
      <w:r>
        <w:t xml:space="preserve">リレーションシップ: </w:t>
      </w:r>
    </w:p>
    <w:p>
      <w:pPr>
        <w:pStyle w:val="MMRelationship"/>
        <w:ind w:left="1148"/>
        <w:rPr>
          <w:color w:val="auto"/>
          <w:u w:val="none"/>
        </w:rPr>
      </w:pPr>
      <w:r>
        <w:t xml:space="preserve">開始点 </w:t>
      </w:r>
      <w:hyperlink w:anchor="Aksa61RMNkWVtGspHf5TRw==" w:history="1">
        <w:r>
          <w:rPr>
            <w:color w:val="0000FF"/>
            <w:u w:val="single"/>
          </w:rPr>
          <w:t>【2020年7月30日】2020年7月に収集精査した文献及び記事の追加</w:t>
        </w:r>
      </w:hyperlink>
      <w:r>
        <w:rPr>
          <w:color w:val="auto"/>
          <w:u w:val="none"/>
        </w:rPr>
        <w:t xml:space="preserve">; </w:t>
      </w:r>
    </w:p>
    <w:p>
      <w:pPr>
        <w:ind w:left="1040"/>
      </w:pPr>
    </w:p>
    <w:p>
      <w:pPr>
        <w:pStyle w:val="MMTopic3"/>
        <w:numPr>
          <w:ilvl w:val="2"/>
          <w:numId w:val="1"/>
        </w:numPr>
      </w:pPr>
      <w:r>
        <w:rPr>
          <w:color w:val="E65251"/>
        </w:rPr>
        <w:t>【2020年7月2日時点でDAX95内「参考文献等へのリンク」に未反映】</w:t>
      </w:r>
    </w:p>
    <w:p>
      <w:pPr>
        <w:pStyle w:val="MMTopic3"/>
        <w:numPr>
          <w:ilvl w:val="2"/>
          <w:numId w:val="1"/>
        </w:numPr>
      </w:pPr>
      <w:r>
        <w:t>専門員リストアップ未整理分</w:t>
      </w:r>
    </w:p>
    <w:p>
      <w:pPr>
        <w:pStyle w:val="MMTopic4"/>
        <w:numPr>
          <w:ilvl w:val="3"/>
          <w:numId w:val="1"/>
        </w:numPr>
      </w:pPr>
      <w:r>
        <w:rPr>
          <w:rFonts w:ascii="Meiryo" w:eastAsia="Meiryo" w:hAnsi="Meiryo" w:cs="Meiryo"/>
          <w:b w:val="0"/>
          <w:i w:val="0"/>
          <w:strike w:val="0"/>
          <w:color w:val="000000"/>
          <w:sz w:val="20"/>
          <w:u w:val="none"/>
        </w:rPr>
        <w:t>PDF版</w:t>
      </w:r>
    </w:p>
    <w:p>
      <w:pPr>
        <w:pStyle w:val="MMTopic5"/>
        <w:numPr>
          <w:ilvl w:val="4"/>
          <w:numId w:val="1"/>
        </w:numPr>
      </w:pPr>
      <w:r>
        <w:t>早出氏</w:t>
      </w:r>
    </w:p>
    <w:p>
      <w:pPr>
        <w:pStyle w:val="MMTopic6"/>
        <w:numPr>
          <w:ilvl w:val="5"/>
          <w:numId w:val="1"/>
        </w:numPr>
      </w:pPr>
      <w:r>
        <w:t>スマートホームの安心・安全に向けたサイバー・フィジカル・セキュリティ対策ガイドライン（案）【2020年8月3日METI】</w:t>
      </w:r>
    </w:p>
    <w:p>
      <w:pPr>
        <w:pStyle w:val="MMTopic6"/>
        <w:numPr>
          <w:ilvl w:val="5"/>
          <w:numId w:val="1"/>
        </w:numPr>
      </w:pPr>
      <w:r>
        <w:t>DX企業のプライバシーガバナンスガイドブックver1.0（案）概要【2020年8月3日METI】</w:t>
      </w:r>
    </w:p>
    <w:p>
      <w:pPr>
        <w:pStyle w:val="MMTopic6"/>
        <w:numPr>
          <w:ilvl w:val="5"/>
          <w:numId w:val="1"/>
        </w:numPr>
      </w:pPr>
      <w:r>
        <w:t>Draft SP 800-172: Enhanced Security Reqs for CUI | CSRC</w:t>
      </w:r>
    </w:p>
    <w:p>
      <w:pPr>
        <w:numPr>
          <w:ilvl w:val="0"/>
          <w:numId w:val="0"/>
        </w:numPr>
        <w:ind w:left="1760"/>
      </w:pPr>
    </w:p>
    <w:p>
      <w:pPr>
        <w:pStyle w:val="MMTopicInfo"/>
        <w:numPr>
          <w:ilvl w:val="0"/>
          <w:numId w:val="0"/>
        </w:numPr>
        <w:ind w:left="1868"/>
        <w:rPr>
          <w:vanish/>
          <w:specVanish/>
        </w:rPr>
      </w:pPr>
      <w:r>
        <w:t xml:space="preserve">参照: </w:t>
      </w:r>
    </w:p>
    <w:p>
      <w:pPr>
        <w:pStyle w:val="MMHyperlink"/>
        <w:ind w:left="1868"/>
        <w:rPr>
          <w:color w:val="auto"/>
          <w:u w:val="none"/>
        </w:rPr>
      </w:pPr>
      <w:hyperlink r:id="rId160" w:history="1">
        <w:r>
          <w:rPr>
            <w:color w:val="0000FF"/>
            <w:u w:val="single"/>
          </w:rPr>
          <w:t>https://csrc.nist.gov/News/2020/draft-sp-800-172-enhanced-security-cui</w:t>
        </w:r>
      </w:hyperlink>
      <w:r>
        <w:rPr>
          <w:color w:val="auto"/>
          <w:u w:val="none"/>
        </w:rPr>
        <w:t xml:space="preserve">; </w:t>
      </w:r>
    </w:p>
    <w:p>
      <w:pPr>
        <w:ind w:left="1760"/>
      </w:pPr>
    </w:p>
    <w:p>
      <w:pPr>
        <w:pStyle w:val="MMTopic6"/>
        <w:numPr>
          <w:ilvl w:val="5"/>
          <w:numId w:val="1"/>
        </w:numPr>
      </w:pPr>
      <w:r>
        <w:t>ユーザのための要件定義ガイド 第2版要件定義を成功に導く128の勘どころ【2020年9月28日IPA】</w:t>
      </w:r>
    </w:p>
    <w:p>
      <w:pPr>
        <w:pStyle w:val="MMTopic5"/>
        <w:numPr>
          <w:ilvl w:val="4"/>
          <w:numId w:val="1"/>
        </w:numPr>
      </w:pPr>
      <w:r>
        <w:rPr>
          <w:rFonts w:ascii="Meiryo" w:eastAsia="Meiryo" w:hAnsi="Meiryo" w:cs="Meiryo"/>
          <w:b w:val="0"/>
          <w:i w:val="0"/>
          <w:strike w:val="0"/>
          <w:color w:val="000000"/>
          <w:sz w:val="20"/>
          <w:u w:val="none"/>
        </w:rPr>
        <w:t>石井氏</w:t>
      </w:r>
    </w:p>
    <w:p>
      <w:pPr>
        <w:pStyle w:val="MMTopic6"/>
        <w:numPr>
          <w:ilvl w:val="5"/>
          <w:numId w:val="1"/>
        </w:numPr>
      </w:pPr>
      <w:r>
        <w:t>「AI利活用ハンドブック～AIをかしこく使いこなすために～」(パンフレット版)【2020年7月消費者庁】</w:t>
      </w:r>
    </w:p>
    <w:p>
      <w:pPr>
        <w:numPr>
          <w:ilvl w:val="0"/>
          <w:numId w:val="0"/>
        </w:numPr>
        <w:ind w:left="1760"/>
      </w:pPr>
    </w:p>
    <w:p>
      <w:pPr>
        <w:pStyle w:val="MMTopicInfo"/>
        <w:numPr>
          <w:ilvl w:val="0"/>
          <w:numId w:val="0"/>
        </w:numPr>
        <w:ind w:left="1868"/>
        <w:rPr>
          <w:vanish/>
          <w:specVanish/>
        </w:rPr>
      </w:pPr>
      <w:r>
        <w:t xml:space="preserve">参照: </w:t>
      </w:r>
    </w:p>
    <w:p>
      <w:pPr>
        <w:pStyle w:val="MMHyperlink"/>
        <w:ind w:left="1868"/>
        <w:rPr>
          <w:color w:val="auto"/>
          <w:u w:val="none"/>
        </w:rPr>
      </w:pPr>
      <w:hyperlink r:id="rId161" w:history="1">
        <w:r>
          <w:rPr>
            <w:color w:val="0000FF"/>
            <w:u w:val="single"/>
          </w:rPr>
          <w:t>「AI利活用ハンドブック～AIをかしこく使いこなすために～」の公表について | 消費者庁</w:t>
        </w:r>
      </w:hyperlink>
      <w:r>
        <w:rPr>
          <w:color w:val="auto"/>
          <w:u w:val="none"/>
        </w:rPr>
        <w:t xml:space="preserve">; </w:t>
      </w:r>
    </w:p>
    <w:p>
      <w:pPr>
        <w:ind w:left="1760"/>
      </w:pPr>
    </w:p>
    <w:p>
      <w:pPr>
        <w:pStyle w:val="MMTopic6"/>
        <w:numPr>
          <w:ilvl w:val="5"/>
          <w:numId w:val="1"/>
        </w:numPr>
      </w:pPr>
      <w:r>
        <w:t>インターネットトラブル事例集（2020年版）</w:t>
      </w:r>
    </w:p>
    <w:p>
      <w:pPr>
        <w:pStyle w:val="MMTopic6"/>
        <w:numPr>
          <w:ilvl w:val="5"/>
          <w:numId w:val="1"/>
        </w:numPr>
      </w:pPr>
      <w:r>
        <w:t>ニューヨークだより2020年9月号「アメリカにおけるデジタルトランスフォーメーション（DX）の現状」</w:t>
      </w:r>
    </w:p>
    <w:p>
      <w:pPr>
        <w:pStyle w:val="MMTopic4"/>
        <w:numPr>
          <w:ilvl w:val="3"/>
          <w:numId w:val="1"/>
        </w:numPr>
      </w:pPr>
      <w:r>
        <w:t>電子書籍版</w:t>
      </w:r>
    </w:p>
    <w:p>
      <w:pPr>
        <w:pStyle w:val="MMTopic5"/>
        <w:numPr>
          <w:ilvl w:val="4"/>
          <w:numId w:val="1"/>
        </w:numPr>
      </w:pPr>
      <w:r>
        <w:rPr>
          <w:rFonts w:ascii="Meiryo" w:eastAsia="Meiryo" w:hAnsi="Meiryo" w:cs="Meiryo"/>
          <w:b w:val="0"/>
          <w:i w:val="0"/>
          <w:strike w:val="0"/>
          <w:color w:val="000000"/>
          <w:sz w:val="20"/>
          <w:u w:val="none"/>
        </w:rPr>
        <w:t>石井氏</w:t>
      </w:r>
    </w:p>
    <w:p>
      <w:pPr>
        <w:pStyle w:val="MMTopic6"/>
        <w:numPr>
          <w:ilvl w:val="5"/>
          <w:numId w:val="1"/>
        </w:numPr>
      </w:pPr>
      <w:r>
        <w:t>ゼロトラストネットワークとは？仕組みやメリットデメリットについて徹底解説</w:t>
      </w:r>
    </w:p>
    <w:p>
      <w:pPr>
        <w:numPr>
          <w:ilvl w:val="0"/>
          <w:numId w:val="0"/>
        </w:numPr>
        <w:ind w:left="1760"/>
      </w:pPr>
    </w:p>
    <w:p>
      <w:pPr>
        <w:pStyle w:val="MMTopicInfo"/>
        <w:numPr>
          <w:ilvl w:val="0"/>
          <w:numId w:val="0"/>
        </w:numPr>
        <w:ind w:left="1868"/>
        <w:rPr>
          <w:vanish/>
          <w:specVanish/>
        </w:rPr>
      </w:pPr>
      <w:r>
        <w:t xml:space="preserve">参照: </w:t>
      </w:r>
    </w:p>
    <w:p>
      <w:pPr>
        <w:pStyle w:val="MMHyperlink"/>
        <w:ind w:left="1868"/>
        <w:rPr>
          <w:color w:val="auto"/>
          <w:u w:val="none"/>
        </w:rPr>
      </w:pPr>
      <w:hyperlink r:id="rId162" w:history="1">
        <w:r>
          <w:rPr>
            <w:color w:val="0000FF"/>
            <w:u w:val="single"/>
          </w:rPr>
          <w:t>ゼロトラストネットワークとは？仕組みやメリットデメリットについて徹底解説</w:t>
        </w:r>
      </w:hyperlink>
      <w:r>
        <w:rPr>
          <w:color w:val="auto"/>
          <w:u w:val="none"/>
        </w:rPr>
        <w:t xml:space="preserve">; </w:t>
      </w:r>
    </w:p>
    <w:p>
      <w:pPr>
        <w:ind w:left="1760"/>
      </w:pPr>
    </w:p>
    <w:p>
      <w:pPr>
        <w:pStyle w:val="MMTopic4"/>
        <w:numPr>
          <w:ilvl w:val="3"/>
          <w:numId w:val="1"/>
        </w:numPr>
      </w:pPr>
      <w:r>
        <w:t>所在情報のみ</w:t>
      </w:r>
    </w:p>
    <w:p>
      <w:pPr>
        <w:pStyle w:val="MMTopic5"/>
        <w:numPr>
          <w:ilvl w:val="4"/>
          <w:numId w:val="1"/>
        </w:numPr>
      </w:pPr>
      <w:r>
        <w:rPr>
          <w:rFonts w:ascii="Meiryo" w:eastAsia="Meiryo" w:hAnsi="Meiryo" w:cs="Meiryo"/>
          <w:b w:val="0"/>
          <w:i w:val="0"/>
          <w:strike w:val="0"/>
          <w:color w:val="000000"/>
          <w:sz w:val="20"/>
          <w:u w:val="none"/>
        </w:rPr>
        <w:t>石井氏</w:t>
      </w:r>
    </w:p>
    <w:p>
      <w:pPr>
        <w:pStyle w:val="MMTopic6"/>
        <w:numPr>
          <w:ilvl w:val="5"/>
          <w:numId w:val="1"/>
        </w:numPr>
      </w:pPr>
      <w:r>
        <w:t>政府情報システムにおけるゼロトラスト適用に向けた考え方</w:t>
      </w:r>
    </w:p>
    <w:p>
      <w:pPr>
        <w:numPr>
          <w:ilvl w:val="0"/>
          <w:numId w:val="0"/>
        </w:numPr>
        <w:ind w:left="1760"/>
      </w:pPr>
    </w:p>
    <w:p>
      <w:pPr>
        <w:pStyle w:val="MMTopicInfo"/>
        <w:numPr>
          <w:ilvl w:val="0"/>
          <w:numId w:val="0"/>
        </w:numPr>
        <w:ind w:left="1868"/>
        <w:rPr>
          <w:vanish/>
          <w:specVanish/>
        </w:rPr>
      </w:pPr>
      <w:r>
        <w:t xml:space="preserve">参照: </w:t>
      </w:r>
    </w:p>
    <w:p>
      <w:pPr>
        <w:pStyle w:val="MMHyperlink"/>
        <w:ind w:left="1868"/>
        <w:rPr>
          <w:color w:val="auto"/>
          <w:u w:val="none"/>
        </w:rPr>
      </w:pPr>
      <w:hyperlink r:id="rId163" w:history="1">
        <w:r>
          <w:rPr>
            <w:color w:val="0000FF"/>
            <w:u w:val="single"/>
          </w:rPr>
          <w:t>政府情報システムにおけるゼロトラスト適用に向けた考え方 | 政府CIOポータル</w:t>
        </w:r>
      </w:hyperlink>
      <w:r>
        <w:rPr>
          <w:color w:val="auto"/>
          <w:u w:val="none"/>
        </w:rPr>
        <w:t xml:space="preserve">; </w:t>
      </w:r>
    </w:p>
    <w:p>
      <w:pPr>
        <w:ind w:left="1760"/>
      </w:pPr>
    </w:p>
    <w:p>
      <w:pPr>
        <w:pStyle w:val="MMTopic6"/>
        <w:numPr>
          <w:ilvl w:val="5"/>
          <w:numId w:val="1"/>
        </w:numPr>
      </w:pPr>
      <w:r>
        <w:t>SP800-207 Second Draft（ゼロトラスト）</w:t>
      </w:r>
    </w:p>
    <w:p>
      <w:pPr>
        <w:numPr>
          <w:ilvl w:val="0"/>
          <w:numId w:val="0"/>
        </w:numPr>
        <w:ind w:left="1760"/>
      </w:pPr>
    </w:p>
    <w:p>
      <w:pPr>
        <w:pStyle w:val="MMTopicInfo"/>
        <w:numPr>
          <w:ilvl w:val="0"/>
          <w:numId w:val="0"/>
        </w:numPr>
        <w:ind w:left="1868"/>
        <w:rPr>
          <w:vanish/>
          <w:specVanish/>
        </w:rPr>
      </w:pPr>
      <w:r>
        <w:t xml:space="preserve">参照: </w:t>
      </w:r>
    </w:p>
    <w:p>
      <w:pPr>
        <w:pStyle w:val="MMHyperlink"/>
        <w:ind w:left="1868"/>
        <w:rPr>
          <w:color w:val="auto"/>
          <w:u w:val="none"/>
        </w:rPr>
      </w:pPr>
      <w:hyperlink r:id="rId164" w:history="1">
        <w:r>
          <w:rPr>
            <w:color w:val="0000FF"/>
            <w:u w:val="single"/>
          </w:rPr>
          <w:t>SP 800-207 (Draft), Zero Trust Architecture | CSRC</w:t>
        </w:r>
      </w:hyperlink>
      <w:r>
        <w:rPr>
          <w:color w:val="auto"/>
          <w:u w:val="none"/>
        </w:rPr>
        <w:t xml:space="preserve">; </w:t>
      </w:r>
    </w:p>
    <w:p>
      <w:pPr>
        <w:ind w:left="1760"/>
      </w:pPr>
    </w:p>
    <w:p>
      <w:pPr>
        <w:pStyle w:val="MMTopic3"/>
        <w:numPr>
          <w:ilvl w:val="2"/>
          <w:numId w:val="1"/>
        </w:numPr>
      </w:pPr>
      <w:bookmarkStart w:id="3" w:name="E5J6274NoUeDBZI6wSkoVw=="/>
      <w:r>
        <w:rPr>
          <w:color w:val="038003"/>
        </w:rPr>
        <w:t>2020年2期追加分（本文ファイル取り込み済）</w:t>
      </w:r>
    </w:p>
    <w:p>
      <w:pPr>
        <w:numPr>
          <w:ilvl w:val="0"/>
          <w:numId w:val="0"/>
        </w:numPr>
        <w:ind w:left="1560"/>
      </w:pPr>
      <w:bookmarkEnd w:id="3"/>
    </w:p>
    <w:p>
      <w:pPr>
        <w:pStyle w:val="MMTopicInfo"/>
        <w:numPr>
          <w:ilvl w:val="0"/>
          <w:numId w:val="0"/>
        </w:numPr>
        <w:ind w:left="1668"/>
        <w:rPr>
          <w:vanish/>
          <w:specVanish/>
        </w:rPr>
      </w:pPr>
      <w:r>
        <w:t xml:space="preserve">リレーションシップ: </w:t>
      </w:r>
    </w:p>
    <w:p>
      <w:pPr>
        <w:pStyle w:val="MMRelationship"/>
        <w:ind w:left="1668"/>
        <w:rPr>
          <w:color w:val="auto"/>
          <w:u w:val="none"/>
        </w:rPr>
      </w:pPr>
      <w:r>
        <w:t xml:space="preserve">開始点 </w:t>
      </w:r>
      <w:hyperlink w:anchor="X9pFcC/uZk+/tDPNjltRtg==" w:history="1">
        <w:r>
          <w:rPr>
            <w:color w:val="0000FF"/>
            <w:u w:val="single"/>
          </w:rPr>
          <w:t>【2020年7月2～3日】2020年1月から6月までに収集精査した文献及び記事の追加</w:t>
        </w:r>
      </w:hyperlink>
      <w:r>
        <w:rPr>
          <w:color w:val="auto"/>
          <w:u w:val="none"/>
        </w:rPr>
        <w:t xml:space="preserve">; </w:t>
      </w:r>
    </w:p>
    <w:p>
      <w:pPr>
        <w:ind w:left="1560"/>
      </w:pPr>
    </w:p>
    <w:p>
      <w:pPr>
        <w:pStyle w:val="MMTopic4"/>
        <w:numPr>
          <w:ilvl w:val="3"/>
          <w:numId w:val="1"/>
        </w:numPr>
      </w:pPr>
      <w:r>
        <w:t>電子書籍形式</w:t>
      </w:r>
    </w:p>
    <w:p>
      <w:pPr>
        <w:pStyle w:val="MMTopic5"/>
        <w:numPr>
          <w:ilvl w:val="4"/>
          <w:numId w:val="1"/>
        </w:numPr>
        <w:rPr>
          <w:vanish/>
          <w:specVanish/>
        </w:rPr>
      </w:pPr>
      <w:r>
        <w:t>サイバー保険を活用するための7つのポイント｜Q&amp;A形式で解説</w:t>
      </w:r>
    </w:p>
    <w:p>
      <w:pPr>
        <w:pStyle w:val="MMTopicInfo"/>
        <w:ind w:left="1760"/>
        <w:rPr>
          <w:vanish/>
          <w:specVanish/>
        </w:rPr>
      </w:pPr>
      <w:r>
        <w:t xml:space="preserve"> </w:t>
      </w:r>
    </w:p>
    <w:p>
      <w:pPr>
        <w:pStyle w:val="MMIcon"/>
        <w:ind w:left="1760"/>
      </w:pPr>
      <w:r>
        <w:rPr>
          <w:rFonts w:ascii="Meiryo" w:eastAsia="Meiryo" w:hAnsi="Meiryo" w:cs="Meiryo"/>
          <w:b w:val="0"/>
          <w:i w:val="0"/>
          <w:iCs w:val="0"/>
          <w:caps w:val="0"/>
          <w:strike w:val="0"/>
          <w:dstrike w:val="0"/>
          <w:color w:val="auto"/>
          <w:sz w:val="22"/>
          <w:u w:val="none"/>
        </w:rPr>
        <w:drawing>
          <wp:inline>
            <wp:extent cx="139700" cy="139700"/>
            <wp:docPr id="1004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numPr>
          <w:ilvl w:val="0"/>
          <w:numId w:val="0"/>
        </w:numPr>
        <w:ind w:left="1760"/>
      </w:pPr>
    </w:p>
    <w:p>
      <w:pPr>
        <w:pStyle w:val="MMTopicInfo"/>
        <w:numPr>
          <w:ilvl w:val="0"/>
          <w:numId w:val="0"/>
        </w:numPr>
        <w:ind w:left="1868"/>
        <w:rPr>
          <w:vanish/>
          <w:specVanish/>
        </w:rPr>
      </w:pPr>
      <w:r>
        <w:t xml:space="preserve">参照: </w:t>
      </w:r>
    </w:p>
    <w:p>
      <w:pPr>
        <w:pStyle w:val="MMHyperlink"/>
        <w:ind w:left="1868"/>
        <w:rPr>
          <w:color w:val="auto"/>
          <w:u w:val="none"/>
        </w:rPr>
      </w:pPr>
      <w:hyperlink r:id="rId165" w:history="1">
        <w:r>
          <w:rPr>
            <w:color w:val="0000FF"/>
            <w:u w:val="single"/>
          </w:rPr>
          <w:t>サイバー保険を活用するための7つのポイント｜Q&amp;amp;A形式で解説</w:t>
        </w:r>
      </w:hyperlink>
      <w:r>
        <w:rPr>
          <w:color w:val="auto"/>
          <w:u w:val="none"/>
        </w:rPr>
        <w:t xml:space="preserve">; </w:t>
      </w:r>
    </w:p>
    <w:p>
      <w:pPr>
        <w:ind w:left="1760"/>
      </w:pPr>
    </w:p>
    <w:p>
      <w:pPr>
        <w:pStyle w:val="MMTopic5"/>
        <w:numPr>
          <w:ilvl w:val="4"/>
          <w:numId w:val="1"/>
        </w:numPr>
        <w:rPr>
          <w:vanish/>
          <w:specVanish/>
        </w:rPr>
      </w:pPr>
      <w:r>
        <w:t>IoT・5Gセキュリティ総合対策プログレスレポート2020【2020年5月サイバーセキュリティタスクフォース】</w:t>
      </w:r>
    </w:p>
    <w:p>
      <w:pPr>
        <w:pStyle w:val="MMTopicInfo"/>
        <w:ind w:left="1760"/>
        <w:rPr>
          <w:vanish/>
          <w:specVanish/>
        </w:rPr>
      </w:pPr>
      <w:r>
        <w:t xml:space="preserve"> </w:t>
      </w:r>
    </w:p>
    <w:p>
      <w:pPr>
        <w:pStyle w:val="MMIcon"/>
        <w:ind w:left="1760"/>
      </w:pPr>
      <w:r>
        <w:rPr>
          <w:rFonts w:ascii="Meiryo" w:eastAsia="Meiryo" w:hAnsi="Meiryo" w:cs="Meiryo"/>
          <w:b w:val="0"/>
          <w:i w:val="0"/>
          <w:iCs w:val="0"/>
          <w:caps w:val="0"/>
          <w:strike w:val="0"/>
          <w:dstrike w:val="0"/>
          <w:color w:val="auto"/>
          <w:sz w:val="22"/>
          <w:u w:val="none"/>
        </w:rPr>
        <w:drawing>
          <wp:inline>
            <wp:extent cx="139700" cy="139700"/>
            <wp:docPr id="1004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rPr>
          <w:vanish/>
          <w:specVanish/>
        </w:rPr>
      </w:pPr>
      <w:r>
        <w:t>Web会議サービスを使用する際のセキュリティ上の注意事項【2020年7月14日IPA】</w:t>
      </w:r>
    </w:p>
    <w:p>
      <w:pPr>
        <w:pStyle w:val="MMTopicInfo"/>
        <w:ind w:left="1760"/>
        <w:rPr>
          <w:vanish/>
          <w:specVanish/>
        </w:rPr>
      </w:pPr>
      <w:r>
        <w:t xml:space="preserve"> </w:t>
      </w:r>
    </w:p>
    <w:p>
      <w:pPr>
        <w:pStyle w:val="MMIcon"/>
        <w:ind w:left="1760"/>
      </w:pPr>
      <w:r>
        <w:rPr>
          <w:rFonts w:ascii="Meiryo" w:eastAsia="Meiryo" w:hAnsi="Meiryo" w:cs="Meiryo"/>
          <w:b w:val="0"/>
          <w:i w:val="0"/>
          <w:iCs w:val="0"/>
          <w:caps w:val="0"/>
          <w:strike w:val="0"/>
          <w:dstrike w:val="0"/>
          <w:color w:val="auto"/>
          <w:sz w:val="22"/>
          <w:u w:val="none"/>
        </w:rPr>
        <w:drawing>
          <wp:inline>
            <wp:extent cx="139700" cy="139700"/>
            <wp:docPr id="1004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rPr>
          <w:vanish/>
          <w:specVanish/>
        </w:rPr>
      </w:pPr>
      <w:r>
        <w:t>IPv6セキュリティ ～問題点と対策～ - JPNIC</w:t>
      </w:r>
    </w:p>
    <w:p>
      <w:pPr>
        <w:pStyle w:val="MMTopicInfo"/>
        <w:ind w:left="1760"/>
        <w:rPr>
          <w:vanish/>
          <w:specVanish/>
        </w:rPr>
      </w:pPr>
      <w:r>
        <w:t xml:space="preserve"> </w:t>
      </w:r>
    </w:p>
    <w:p>
      <w:pPr>
        <w:pStyle w:val="MMIcon"/>
        <w:ind w:left="1760"/>
      </w:pPr>
      <w:r>
        <w:rPr>
          <w:rFonts w:ascii="Meiryo" w:eastAsia="Meiryo" w:hAnsi="Meiryo" w:cs="Meiryo"/>
          <w:b w:val="0"/>
          <w:i w:val="0"/>
          <w:iCs w:val="0"/>
          <w:caps w:val="0"/>
          <w:strike w:val="0"/>
          <w:dstrike w:val="0"/>
          <w:color w:val="auto"/>
          <w:sz w:val="22"/>
          <w:u w:val="none"/>
        </w:rPr>
        <w:drawing>
          <wp:inline>
            <wp:extent cx="139700" cy="139700"/>
            <wp:docPr id="1004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rPr>
          <w:vanish/>
          <w:specVanish/>
        </w:rPr>
      </w:pPr>
      <w:r>
        <w:t>Zero Trustの大本命 SDPについて【2019年9月20日C&amp;S_Enngineer_Voice】</w:t>
      </w:r>
    </w:p>
    <w:p>
      <w:pPr>
        <w:pStyle w:val="MMTopicInfo"/>
        <w:ind w:left="1760"/>
        <w:rPr>
          <w:vanish/>
          <w:specVanish/>
        </w:rPr>
      </w:pPr>
      <w:r>
        <w:t xml:space="preserve"> </w:t>
      </w:r>
    </w:p>
    <w:p>
      <w:pPr>
        <w:pStyle w:val="MMIcon"/>
        <w:ind w:left="1760"/>
      </w:pPr>
      <w:r>
        <w:rPr>
          <w:rFonts w:ascii="Meiryo" w:eastAsia="Meiryo" w:hAnsi="Meiryo" w:cs="Meiryo"/>
          <w:b w:val="0"/>
          <w:i w:val="0"/>
          <w:iCs w:val="0"/>
          <w:caps w:val="0"/>
          <w:strike w:val="0"/>
          <w:dstrike w:val="0"/>
          <w:color w:val="auto"/>
          <w:sz w:val="22"/>
          <w:u w:val="none"/>
        </w:rPr>
        <w:drawing>
          <wp:inline>
            <wp:extent cx="139700" cy="139700"/>
            <wp:docPr id="1004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rPr>
          <w:vanish/>
          <w:specVanish/>
        </w:rPr>
      </w:pPr>
      <w:r>
        <w:t>【注意喚起】偽口座への送金を促す“ビジネスメール詐欺”の手口【2020年4月27日IPA】</w:t>
      </w:r>
    </w:p>
    <w:p>
      <w:pPr>
        <w:pStyle w:val="MMTopicInfo"/>
        <w:ind w:left="1760"/>
        <w:rPr>
          <w:vanish/>
          <w:specVanish/>
        </w:rPr>
      </w:pPr>
      <w:r>
        <w:t xml:space="preserve"> </w:t>
      </w:r>
    </w:p>
    <w:p>
      <w:pPr>
        <w:pStyle w:val="MMIcon"/>
        <w:ind w:left="1760"/>
      </w:pPr>
      <w:r>
        <w:rPr>
          <w:rFonts w:ascii="Meiryo" w:eastAsia="Meiryo" w:hAnsi="Meiryo" w:cs="Meiryo"/>
          <w:b w:val="0"/>
          <w:i w:val="0"/>
          <w:iCs w:val="0"/>
          <w:caps w:val="0"/>
          <w:strike w:val="0"/>
          <w:dstrike w:val="0"/>
          <w:color w:val="auto"/>
          <w:sz w:val="22"/>
          <w:u w:val="none"/>
        </w:rPr>
        <w:drawing>
          <wp:inline>
            <wp:extent cx="139700" cy="139700"/>
            <wp:docPr id="1004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rPr>
          <w:vanish/>
          <w:specVanish/>
        </w:rPr>
      </w:pPr>
      <w:r>
        <w:t>E2272 - データサイエンス，機械学習，AIの責任ある運用のために | カレントアウェアネス・ポータル</w:t>
      </w:r>
    </w:p>
    <w:p>
      <w:pPr>
        <w:pStyle w:val="MMTopicInfo"/>
        <w:ind w:left="1760"/>
        <w:rPr>
          <w:vanish/>
          <w:specVanish/>
        </w:rPr>
      </w:pPr>
      <w:r>
        <w:t xml:space="preserve"> </w:t>
      </w:r>
    </w:p>
    <w:p>
      <w:pPr>
        <w:pStyle w:val="MMIcon"/>
        <w:ind w:left="1760"/>
      </w:pPr>
      <w:r>
        <w:rPr>
          <w:rFonts w:ascii="Meiryo" w:eastAsia="Meiryo" w:hAnsi="Meiryo" w:cs="Meiryo"/>
          <w:b w:val="0"/>
          <w:i w:val="0"/>
          <w:iCs w:val="0"/>
          <w:caps w:val="0"/>
          <w:strike w:val="0"/>
          <w:dstrike w:val="0"/>
          <w:color w:val="auto"/>
          <w:sz w:val="22"/>
          <w:u w:val="none"/>
        </w:rPr>
        <w:drawing>
          <wp:inline>
            <wp:extent cx="139700" cy="139700"/>
            <wp:docPr id="1004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rPr>
          <w:vanish/>
          <w:specVanish/>
        </w:rPr>
      </w:pPr>
      <w:r>
        <w:t>生徒向けの使えるリンク集が「学校図書館の自殺行為」と言われた ～ 学校図書館の存在意義とデジタルトランスフォーメーション（DX） | HON.jp News Blog</w:t>
      </w:r>
    </w:p>
    <w:p>
      <w:pPr>
        <w:pStyle w:val="MMTopicInfo"/>
        <w:ind w:left="1760"/>
        <w:rPr>
          <w:vanish/>
          <w:specVanish/>
        </w:rPr>
      </w:pPr>
      <w:r>
        <w:t xml:space="preserve"> </w:t>
      </w:r>
    </w:p>
    <w:p>
      <w:pPr>
        <w:pStyle w:val="MMIcon"/>
        <w:ind w:left="1760"/>
      </w:pPr>
      <w:r>
        <w:rPr>
          <w:rFonts w:ascii="Meiryo" w:eastAsia="Meiryo" w:hAnsi="Meiryo" w:cs="Meiryo"/>
          <w:b w:val="0"/>
          <w:i w:val="0"/>
          <w:iCs w:val="0"/>
          <w:caps w:val="0"/>
          <w:strike w:val="0"/>
          <w:dstrike w:val="0"/>
          <w:color w:val="auto"/>
          <w:sz w:val="22"/>
          <w:u w:val="none"/>
        </w:rPr>
        <w:drawing>
          <wp:inline>
            <wp:extent cx="139700" cy="139700"/>
            <wp:docPr id="1004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rPr>
          <w:vanish/>
          <w:specVanish/>
        </w:rPr>
      </w:pPr>
      <w:r>
        <w:t>テレワークが暴いた“不都合な真実”　ポスト・コロナに「中間管理職」がごっそり淘汰されるワケ：時事ドットコム</w:t>
      </w:r>
    </w:p>
    <w:p>
      <w:pPr>
        <w:pStyle w:val="MMTopicInfo"/>
        <w:ind w:left="1760"/>
        <w:rPr>
          <w:vanish/>
          <w:specVanish/>
        </w:rPr>
      </w:pPr>
      <w:r>
        <w:t xml:space="preserve"> </w:t>
      </w:r>
    </w:p>
    <w:p>
      <w:pPr>
        <w:pStyle w:val="MMIcon"/>
        <w:ind w:left="1760"/>
      </w:pPr>
      <w:r>
        <w:rPr>
          <w:rFonts w:ascii="Meiryo" w:eastAsia="Meiryo" w:hAnsi="Meiryo" w:cs="Meiryo"/>
          <w:b w:val="0"/>
          <w:i w:val="0"/>
          <w:iCs w:val="0"/>
          <w:caps w:val="0"/>
          <w:strike w:val="0"/>
          <w:dstrike w:val="0"/>
          <w:color w:val="auto"/>
          <w:sz w:val="22"/>
          <w:u w:val="none"/>
        </w:rPr>
        <w:drawing>
          <wp:inline>
            <wp:extent cx="139700" cy="139700"/>
            <wp:docPr id="1004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rPr>
          <w:vanish/>
          <w:specVanish/>
        </w:rPr>
      </w:pPr>
      <w:r>
        <w:t>AIがデジタルトランスフォーメーションの起爆剤に？“ミニDX”から始める企業変革【2020年5月29日ITmedia】</w:t>
      </w:r>
    </w:p>
    <w:p>
      <w:pPr>
        <w:pStyle w:val="MMTopicInfo"/>
        <w:ind w:left="1760"/>
        <w:rPr>
          <w:vanish/>
          <w:specVanish/>
        </w:rPr>
      </w:pPr>
      <w:r>
        <w:t xml:space="preserve"> </w:t>
      </w:r>
    </w:p>
    <w:p>
      <w:pPr>
        <w:pStyle w:val="MMIcon"/>
        <w:ind w:left="1760"/>
      </w:pPr>
      <w:r>
        <w:rPr>
          <w:rFonts w:ascii="Meiryo" w:eastAsia="Meiryo" w:hAnsi="Meiryo" w:cs="Meiryo"/>
          <w:b w:val="0"/>
          <w:i w:val="0"/>
          <w:iCs w:val="0"/>
          <w:caps w:val="0"/>
          <w:strike w:val="0"/>
          <w:dstrike w:val="0"/>
          <w:color w:val="auto"/>
          <w:sz w:val="22"/>
          <w:u w:val="none"/>
        </w:rPr>
        <w:drawing>
          <wp:inline>
            <wp:extent cx="139700" cy="139700"/>
            <wp:docPr id="1004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rPr>
          <w:vanish/>
          <w:specVanish/>
        </w:rPr>
      </w:pPr>
      <w:r>
        <w:t>テレワークだからこそ知っておきたいラテラルフィッシング 狙われるMicrosoft 365｜Digital Arts Security Reports｜デジタルアーツ株式会社</w:t>
      </w:r>
    </w:p>
    <w:p>
      <w:pPr>
        <w:pStyle w:val="MMTopicInfo"/>
        <w:ind w:left="1760"/>
        <w:rPr>
          <w:vanish/>
          <w:specVanish/>
        </w:rPr>
      </w:pPr>
      <w:r>
        <w:t xml:space="preserve"> </w:t>
      </w:r>
    </w:p>
    <w:p>
      <w:pPr>
        <w:pStyle w:val="MMIcon"/>
        <w:ind w:left="1760"/>
      </w:pPr>
      <w:r>
        <w:rPr>
          <w:rFonts w:ascii="Meiryo" w:eastAsia="Meiryo" w:hAnsi="Meiryo" w:cs="Meiryo"/>
          <w:b w:val="0"/>
          <w:i w:val="0"/>
          <w:iCs w:val="0"/>
          <w:caps w:val="0"/>
          <w:strike w:val="0"/>
          <w:dstrike w:val="0"/>
          <w:color w:val="auto"/>
          <w:sz w:val="22"/>
          <w:u w:val="none"/>
        </w:rPr>
        <w:drawing>
          <wp:inline>
            <wp:extent cx="139700" cy="139700"/>
            <wp:docPr id="1004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rPr>
          <w:vanish/>
          <w:specVanish/>
        </w:rPr>
      </w:pPr>
      <w:r>
        <w:t>新しい情報サービスのかたちを目指しています | よむナガノ 県立長野図書館ブログ</w:t>
      </w:r>
    </w:p>
    <w:p>
      <w:pPr>
        <w:pStyle w:val="MMTopicInfo"/>
        <w:ind w:left="1760"/>
        <w:rPr>
          <w:vanish/>
          <w:specVanish/>
        </w:rPr>
      </w:pPr>
      <w:r>
        <w:t xml:space="preserve"> </w:t>
      </w:r>
    </w:p>
    <w:p>
      <w:pPr>
        <w:pStyle w:val="MMIcon"/>
        <w:ind w:left="1760"/>
      </w:pPr>
      <w:r>
        <w:rPr>
          <w:rFonts w:ascii="Meiryo" w:eastAsia="Meiryo" w:hAnsi="Meiryo" w:cs="Meiryo"/>
          <w:b w:val="0"/>
          <w:i w:val="0"/>
          <w:iCs w:val="0"/>
          <w:caps w:val="0"/>
          <w:strike w:val="0"/>
          <w:dstrike w:val="0"/>
          <w:color w:val="auto"/>
          <w:sz w:val="22"/>
          <w:u w:val="none"/>
        </w:rPr>
        <w:drawing>
          <wp:inline>
            <wp:extent cx="139700" cy="139700"/>
            <wp:docPr id="1004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rPr>
          <w:vanish/>
          <w:specVanish/>
        </w:rPr>
      </w:pPr>
      <w:r>
        <w:t>NTTドコモ「おサイフケータイのタッチレス対応」の成果と課題、今後目指す世界は？ | ペイメントナビ</w:t>
      </w:r>
    </w:p>
    <w:p>
      <w:pPr>
        <w:pStyle w:val="MMTopicInfo"/>
        <w:ind w:left="1760"/>
        <w:rPr>
          <w:vanish/>
          <w:specVanish/>
        </w:rPr>
      </w:pPr>
      <w:r>
        <w:t xml:space="preserve"> </w:t>
      </w:r>
    </w:p>
    <w:p>
      <w:pPr>
        <w:pStyle w:val="MMIcon"/>
        <w:ind w:left="1760"/>
      </w:pPr>
      <w:r>
        <w:rPr>
          <w:rFonts w:ascii="Meiryo" w:eastAsia="Meiryo" w:hAnsi="Meiryo" w:cs="Meiryo"/>
          <w:b w:val="0"/>
          <w:i w:val="0"/>
          <w:iCs w:val="0"/>
          <w:caps w:val="0"/>
          <w:strike w:val="0"/>
          <w:dstrike w:val="0"/>
          <w:color w:val="auto"/>
          <w:sz w:val="22"/>
          <w:u w:val="none"/>
        </w:rPr>
        <w:drawing>
          <wp:inline>
            <wp:extent cx="139700" cy="139700"/>
            <wp:docPr id="1004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rPr>
          <w:vanish/>
          <w:specVanish/>
        </w:rPr>
      </w:pPr>
      <w:r>
        <w:t>世界の電子認証基準が変わる：NIST SP800-63-3を読み解く</w:t>
      </w:r>
    </w:p>
    <w:p>
      <w:pPr>
        <w:pStyle w:val="MMTopicInfo"/>
        <w:ind w:left="1760"/>
        <w:rPr>
          <w:vanish/>
          <w:specVanish/>
        </w:rPr>
      </w:pPr>
      <w:r>
        <w:t xml:space="preserve"> </w:t>
      </w:r>
    </w:p>
    <w:p>
      <w:pPr>
        <w:pStyle w:val="MMIcon"/>
        <w:ind w:left="1760"/>
      </w:pPr>
      <w:r>
        <w:rPr>
          <w:rFonts w:ascii="Meiryo" w:eastAsia="Meiryo" w:hAnsi="Meiryo" w:cs="Meiryo"/>
          <w:b w:val="0"/>
          <w:i w:val="0"/>
          <w:iCs w:val="0"/>
          <w:caps w:val="0"/>
          <w:strike w:val="0"/>
          <w:dstrike w:val="0"/>
          <w:color w:val="auto"/>
          <w:sz w:val="22"/>
          <w:u w:val="none"/>
        </w:rPr>
        <w:drawing>
          <wp:inline>
            <wp:extent cx="139700" cy="139700"/>
            <wp:docPr id="1004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rPr>
          <w:vanish/>
          <w:specVanish/>
        </w:rPr>
      </w:pPr>
      <w:r>
        <w:t>いまからでも知っておきたい５G元年のセキュリティ対策 | ミツイワ株式会社</w:t>
      </w:r>
    </w:p>
    <w:p>
      <w:pPr>
        <w:pStyle w:val="MMTopicInfo"/>
        <w:ind w:left="1760"/>
        <w:rPr>
          <w:vanish/>
          <w:specVanish/>
        </w:rPr>
      </w:pPr>
      <w:r>
        <w:t xml:space="preserve"> </w:t>
      </w:r>
    </w:p>
    <w:p>
      <w:pPr>
        <w:pStyle w:val="MMIcon"/>
        <w:ind w:left="1760"/>
      </w:pPr>
      <w:r>
        <w:rPr>
          <w:rFonts w:ascii="Meiryo" w:eastAsia="Meiryo" w:hAnsi="Meiryo" w:cs="Meiryo"/>
          <w:b w:val="0"/>
          <w:i w:val="0"/>
          <w:iCs w:val="0"/>
          <w:caps w:val="0"/>
          <w:strike w:val="0"/>
          <w:dstrike w:val="0"/>
          <w:color w:val="auto"/>
          <w:sz w:val="22"/>
          <w:u w:val="none"/>
        </w:rPr>
        <w:drawing>
          <wp:inline>
            <wp:extent cx="139700" cy="139700"/>
            <wp:docPr id="1004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rPr>
          <w:vanish/>
          <w:specVanish/>
        </w:rPr>
      </w:pPr>
      <w:r>
        <w:t>アメリカの図書館はコロナ禍にどう立ち向かっているか？ | HON.jp News Blog</w:t>
      </w:r>
    </w:p>
    <w:p>
      <w:pPr>
        <w:pStyle w:val="MMTopicInfo"/>
        <w:ind w:left="1760"/>
        <w:rPr>
          <w:vanish/>
          <w:specVanish/>
        </w:rPr>
      </w:pPr>
      <w:r>
        <w:t xml:space="preserve"> </w:t>
      </w:r>
    </w:p>
    <w:p>
      <w:pPr>
        <w:pStyle w:val="MMIcon"/>
        <w:ind w:left="1760"/>
      </w:pPr>
      <w:r>
        <w:rPr>
          <w:rFonts w:ascii="Meiryo" w:eastAsia="Meiryo" w:hAnsi="Meiryo" w:cs="Meiryo"/>
          <w:b w:val="0"/>
          <w:i w:val="0"/>
          <w:iCs w:val="0"/>
          <w:caps w:val="0"/>
          <w:strike w:val="0"/>
          <w:dstrike w:val="0"/>
          <w:color w:val="auto"/>
          <w:sz w:val="22"/>
          <w:u w:val="none"/>
        </w:rPr>
        <w:drawing>
          <wp:inline>
            <wp:extent cx="139700" cy="139700"/>
            <wp:docPr id="1004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rPr>
          <w:vanish/>
          <w:specVanish/>
        </w:rPr>
      </w:pPr>
      <w:r>
        <w:t>複雑で強いのに忘れにくいパスワードの作り方と、正しい管理法 japan.norton.com</w:t>
      </w:r>
    </w:p>
    <w:p>
      <w:pPr>
        <w:pStyle w:val="MMTopicInfo"/>
        <w:ind w:left="1760"/>
        <w:rPr>
          <w:vanish/>
          <w:specVanish/>
        </w:rPr>
      </w:pPr>
      <w:r>
        <w:t xml:space="preserve"> </w:t>
      </w:r>
    </w:p>
    <w:p>
      <w:pPr>
        <w:pStyle w:val="MMIcon"/>
        <w:ind w:left="1760"/>
      </w:pPr>
      <w:r>
        <w:rPr>
          <w:rFonts w:ascii="Meiryo" w:eastAsia="Meiryo" w:hAnsi="Meiryo" w:cs="Meiryo"/>
          <w:b w:val="0"/>
          <w:i w:val="0"/>
          <w:iCs w:val="0"/>
          <w:caps w:val="0"/>
          <w:strike w:val="0"/>
          <w:dstrike w:val="0"/>
          <w:color w:val="auto"/>
          <w:sz w:val="22"/>
          <w:u w:val="none"/>
        </w:rPr>
        <w:drawing>
          <wp:inline>
            <wp:extent cx="139700" cy="139700"/>
            <wp:docPr id="1004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rPr>
          <w:vanish/>
          <w:specVanish/>
        </w:rPr>
      </w:pPr>
      <w:r>
        <w:t>人工知能と人間のよりよい共生のために rad-it21.com</w:t>
      </w:r>
    </w:p>
    <w:p>
      <w:pPr>
        <w:pStyle w:val="MMTopicInfo"/>
        <w:ind w:left="1760"/>
        <w:rPr>
          <w:vanish/>
          <w:specVanish/>
        </w:rPr>
      </w:pPr>
      <w:r>
        <w:t xml:space="preserve"> </w:t>
      </w:r>
    </w:p>
    <w:p>
      <w:pPr>
        <w:pStyle w:val="MMIcon"/>
        <w:ind w:left="1760"/>
      </w:pPr>
      <w:r>
        <w:rPr>
          <w:rFonts w:ascii="Meiryo" w:eastAsia="Meiryo" w:hAnsi="Meiryo" w:cs="Meiryo"/>
          <w:b w:val="0"/>
          <w:i w:val="0"/>
          <w:iCs w:val="0"/>
          <w:caps w:val="0"/>
          <w:strike w:val="0"/>
          <w:dstrike w:val="0"/>
          <w:color w:val="auto"/>
          <w:sz w:val="22"/>
          <w:u w:val="none"/>
        </w:rPr>
        <w:drawing>
          <wp:inline>
            <wp:extent cx="139700" cy="139700"/>
            <wp:docPr id="1004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rPr>
          <w:vanish/>
          <w:specVanish/>
        </w:rPr>
      </w:pPr>
      <w:r>
        <w:t>「イノベーションを推進できる人材は従来のスキルマップにいない」　ガートナー</w:t>
      </w:r>
    </w:p>
    <w:p>
      <w:pPr>
        <w:pStyle w:val="MMTopicInfo"/>
        <w:ind w:left="1760"/>
        <w:rPr>
          <w:vanish/>
          <w:specVanish/>
        </w:rPr>
      </w:pPr>
      <w:r>
        <w:t xml:space="preserve"> </w:t>
      </w:r>
    </w:p>
    <w:p>
      <w:pPr>
        <w:pStyle w:val="MMIcon"/>
        <w:ind w:left="1760"/>
      </w:pPr>
      <w:r>
        <w:rPr>
          <w:rFonts w:ascii="Meiryo" w:eastAsia="Meiryo" w:hAnsi="Meiryo" w:cs="Meiryo"/>
          <w:b w:val="0"/>
          <w:i w:val="0"/>
          <w:iCs w:val="0"/>
          <w:caps w:val="0"/>
          <w:strike w:val="0"/>
          <w:dstrike w:val="0"/>
          <w:color w:val="auto"/>
          <w:sz w:val="22"/>
          <w:u w:val="none"/>
        </w:rPr>
        <w:drawing>
          <wp:inline>
            <wp:extent cx="139700" cy="139700"/>
            <wp:docPr id="1004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rPr>
          <w:vanish/>
          <w:specVanish/>
        </w:rPr>
      </w:pPr>
      <w:r>
        <w:t>説明可能なAIとは？　Googleの「Explainable AI」に触れながら解説 | Ledge.ai</w:t>
      </w:r>
    </w:p>
    <w:p>
      <w:pPr>
        <w:pStyle w:val="MMTopicInfo"/>
        <w:ind w:left="1760"/>
        <w:rPr>
          <w:vanish/>
          <w:specVanish/>
        </w:rPr>
      </w:pPr>
      <w:r>
        <w:t xml:space="preserve"> </w:t>
      </w:r>
    </w:p>
    <w:p>
      <w:pPr>
        <w:pStyle w:val="MMIcon"/>
        <w:ind w:left="1760"/>
      </w:pPr>
      <w:r>
        <w:rPr>
          <w:rFonts w:ascii="Meiryo" w:eastAsia="Meiryo" w:hAnsi="Meiryo" w:cs="Meiryo"/>
          <w:b w:val="0"/>
          <w:i w:val="0"/>
          <w:iCs w:val="0"/>
          <w:caps w:val="0"/>
          <w:strike w:val="0"/>
          <w:dstrike w:val="0"/>
          <w:color w:val="auto"/>
          <w:sz w:val="22"/>
          <w:u w:val="none"/>
        </w:rPr>
        <w:drawing>
          <wp:inline>
            <wp:extent cx="139700" cy="139700"/>
            <wp:docPr id="1004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rPr>
          <w:vanish/>
          <w:specVanish/>
        </w:rPr>
      </w:pPr>
      <w:r>
        <w:t>地方都市では「10Gbps」がCATVで広がる！ あなたの街でも“裏メニュー”で提供中かも!?　同軸から光への移行で進化するケーブルテレビ網 internet.watch.impress.co.jp</w:t>
      </w:r>
    </w:p>
    <w:p>
      <w:pPr>
        <w:pStyle w:val="MMTopicInfo"/>
        <w:ind w:left="1760"/>
        <w:rPr>
          <w:vanish/>
          <w:specVanish/>
        </w:rPr>
      </w:pPr>
      <w:r>
        <w:t xml:space="preserve"> </w:t>
      </w:r>
    </w:p>
    <w:p>
      <w:pPr>
        <w:pStyle w:val="MMIcon"/>
        <w:ind w:left="1760"/>
      </w:pPr>
      <w:r>
        <w:rPr>
          <w:rFonts w:ascii="Meiryo" w:eastAsia="Meiryo" w:hAnsi="Meiryo" w:cs="Meiryo"/>
          <w:b w:val="0"/>
          <w:i w:val="0"/>
          <w:iCs w:val="0"/>
          <w:caps w:val="0"/>
          <w:strike w:val="0"/>
          <w:dstrike w:val="0"/>
          <w:color w:val="auto"/>
          <w:sz w:val="22"/>
          <w:u w:val="none"/>
        </w:rPr>
        <w:drawing>
          <wp:inline>
            <wp:extent cx="139700" cy="139700"/>
            <wp:docPr id="1004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pPr>
      <w:r>
        <w:t>通常ファイル</w:t>
      </w:r>
    </w:p>
    <w:p>
      <w:pPr>
        <w:pStyle w:val="MMTopic5"/>
        <w:numPr>
          <w:ilvl w:val="4"/>
          <w:numId w:val="1"/>
        </w:numPr>
        <w:rPr>
          <w:vanish/>
          <w:specVanish/>
        </w:rPr>
      </w:pPr>
      <w:r>
        <w:t>テレワークを行う際のセキュリティ上の注意事項【2020年7月15日改訂IPA】</w:t>
      </w:r>
    </w:p>
    <w:p>
      <w:pPr>
        <w:pStyle w:val="MMTopicInfo"/>
        <w:ind w:left="1760"/>
        <w:rPr>
          <w:vanish/>
          <w:specVanish/>
        </w:rPr>
      </w:pPr>
      <w:r>
        <w:t xml:space="preserve"> </w:t>
      </w:r>
    </w:p>
    <w:p>
      <w:pPr>
        <w:pStyle w:val="MMIcon"/>
        <w:ind w:left="1760"/>
      </w:pPr>
      <w:r>
        <w:rPr>
          <w:rFonts w:ascii="Meiryo" w:eastAsia="Meiryo" w:hAnsi="Meiryo" w:cs="Meiryo"/>
          <w:b w:val="0"/>
          <w:i w:val="0"/>
          <w:iCs w:val="0"/>
          <w:caps w:val="0"/>
          <w:strike w:val="0"/>
          <w:dstrike w:val="0"/>
          <w:color w:val="auto"/>
          <w:sz w:val="22"/>
          <w:u w:val="none"/>
        </w:rPr>
        <w:drawing>
          <wp:inline>
            <wp:extent cx="139700" cy="139700"/>
            <wp:docPr id="1004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numPr>
          <w:ilvl w:val="0"/>
          <w:numId w:val="0"/>
        </w:numPr>
        <w:ind w:left="1760"/>
      </w:pPr>
    </w:p>
    <w:p>
      <w:pPr>
        <w:pStyle w:val="MMTopicInfo"/>
        <w:numPr>
          <w:ilvl w:val="0"/>
          <w:numId w:val="0"/>
        </w:numPr>
        <w:ind w:left="1868"/>
        <w:rPr>
          <w:vanish/>
          <w:specVanish/>
        </w:rPr>
      </w:pPr>
      <w:r>
        <w:t xml:space="preserve">参照: </w:t>
      </w:r>
    </w:p>
    <w:p>
      <w:pPr>
        <w:pStyle w:val="MMHyperlink"/>
        <w:ind w:left="1868"/>
        <w:rPr>
          <w:color w:val="auto"/>
          <w:u w:val="none"/>
        </w:rPr>
      </w:pPr>
      <w:hyperlink r:id="rId166" w:history="1">
        <w:r>
          <w:rPr>
            <w:color w:val="0000FF"/>
            <w:u w:val="single"/>
          </w:rPr>
          <w:t>テレワークを行う際のセキュリティ上の注意事項：IPA 独立行政法人 情報処理推進機構</w:t>
        </w:r>
      </w:hyperlink>
      <w:r>
        <w:rPr>
          <w:color w:val="auto"/>
          <w:u w:val="none"/>
        </w:rPr>
        <w:t xml:space="preserve">; </w:t>
      </w:r>
    </w:p>
    <w:p>
      <w:pPr>
        <w:ind w:left="1760"/>
      </w:pPr>
    </w:p>
    <w:p>
      <w:pPr>
        <w:pStyle w:val="MMTopic6"/>
        <w:numPr>
          <w:ilvl w:val="5"/>
          <w:numId w:val="1"/>
        </w:numPr>
      </w:pPr>
      <w:r>
        <w:t>テレワークを行う際のセキュリティ上の注意事項</w:t>
      </w:r>
    </w:p>
    <w:p>
      <w:pPr>
        <w:pStyle w:val="MMTopic7"/>
        <w:numPr>
          <w:ilvl w:val="5"/>
          <w:numId w:val="1"/>
        </w:numPr>
      </w:pPr>
      <w:r>
        <w:t>所属する組織や企業からテレワーク環境が提供されている場合</w:t>
      </w:r>
    </w:p>
    <w:p>
      <w:pPr>
        <w:pStyle w:val="MMTopic7"/>
        <w:numPr>
          <w:ilvl w:val="5"/>
          <w:numId w:val="1"/>
        </w:numPr>
      </w:pPr>
      <w:r>
        <w:t>所属する組織や企業からテレワーク環境が提供されていない場合</w:t>
      </w:r>
    </w:p>
    <w:p>
      <w:pPr>
        <w:pStyle w:val="MMTopic8"/>
        <w:numPr>
          <w:ilvl w:val="5"/>
          <w:numId w:val="1"/>
        </w:numPr>
      </w:pPr>
      <w:r>
        <w:t>修正プログラムの適用</w:t>
      </w:r>
    </w:p>
    <w:p>
      <w:pPr>
        <w:pStyle w:val="MMTopic8"/>
        <w:numPr>
          <w:ilvl w:val="5"/>
          <w:numId w:val="1"/>
        </w:numPr>
      </w:pPr>
      <w:r>
        <w:t>セキュリティソフトの導入および定義ファイルの最新化</w:t>
      </w:r>
    </w:p>
    <w:p>
      <w:pPr>
        <w:pStyle w:val="MMTopic8"/>
        <w:numPr>
          <w:ilvl w:val="5"/>
          <w:numId w:val="1"/>
        </w:numPr>
      </w:pPr>
      <w:r>
        <w:t>パスワードの適切な設定と管理</w:t>
      </w:r>
    </w:p>
    <w:p>
      <w:pPr>
        <w:pStyle w:val="MMTopic8"/>
        <w:numPr>
          <w:ilvl w:val="5"/>
          <w:numId w:val="1"/>
        </w:numPr>
      </w:pPr>
      <w:r>
        <w:t>不審なメールに注意</w:t>
      </w:r>
    </w:p>
    <w:p>
      <w:pPr>
        <w:pStyle w:val="MMTopic8"/>
        <w:numPr>
          <w:ilvl w:val="5"/>
          <w:numId w:val="1"/>
        </w:numPr>
      </w:pPr>
      <w:r>
        <w:t>USBメモリ等の取り扱いの注意</w:t>
      </w:r>
    </w:p>
    <w:p>
      <w:pPr>
        <w:pStyle w:val="MMTopic8"/>
        <w:numPr>
          <w:ilvl w:val="5"/>
          <w:numId w:val="1"/>
        </w:numPr>
      </w:pPr>
      <w:r>
        <w:t>社内ネットワークへの機器接続ルールの遵守</w:t>
      </w:r>
    </w:p>
    <w:p>
      <w:pPr>
        <w:pStyle w:val="MMTopic8"/>
        <w:numPr>
          <w:ilvl w:val="5"/>
          <w:numId w:val="1"/>
        </w:numPr>
      </w:pPr>
      <w:r>
        <w:t>ソフトウェアをインストールする際の注意</w:t>
      </w:r>
    </w:p>
    <w:p>
      <w:pPr>
        <w:pStyle w:val="MMTopic8"/>
        <w:numPr>
          <w:ilvl w:val="5"/>
          <w:numId w:val="1"/>
        </w:numPr>
      </w:pPr>
      <w:r>
        <w:t>パソコン等の画面ロック機能の設定</w:t>
      </w:r>
    </w:p>
    <w:p>
      <w:pPr>
        <w:pStyle w:val="MMTopic6"/>
        <w:numPr>
          <w:ilvl w:val="5"/>
          <w:numId w:val="1"/>
        </w:numPr>
      </w:pPr>
      <w:r>
        <w:t>テレワーク時に特に気をつけるべき注意事項</w:t>
      </w:r>
    </w:p>
    <w:p>
      <w:pPr>
        <w:pStyle w:val="MMTopic7"/>
        <w:numPr>
          <w:ilvl w:val="5"/>
          <w:numId w:val="1"/>
        </w:numPr>
      </w:pPr>
      <w:r>
        <w:t>テレワークを始める前に</w:t>
      </w:r>
    </w:p>
    <w:p>
      <w:pPr>
        <w:pStyle w:val="MMTopic8"/>
        <w:numPr>
          <w:ilvl w:val="5"/>
          <w:numId w:val="1"/>
        </w:numPr>
      </w:pPr>
      <w:r>
        <w:t>テレワークで使用するパソコン等は、できる限り他人と共有して使わないようにしてください。共有で使わざるを得ない場合は、業務用のユーザーアカウントを別途作成してください。</w:t>
      </w:r>
    </w:p>
    <w:p>
      <w:pPr>
        <w:pStyle w:val="MMTopic8"/>
        <w:numPr>
          <w:ilvl w:val="5"/>
          <w:numId w:val="1"/>
        </w:numPr>
      </w:pPr>
      <w:r>
        <w:t>ウェブ会議のサービス等を新たに使い始める際は、事前にそのサービス等の初期設定の内容を確認してください。特にセキュリティ機能は積極的に活用してください。</w:t>
      </w:r>
    </w:p>
    <w:p>
      <w:pPr>
        <w:pStyle w:val="MMTopic7"/>
        <w:numPr>
          <w:ilvl w:val="5"/>
          <w:numId w:val="1"/>
        </w:numPr>
      </w:pPr>
      <w:r>
        <w:t>自宅で行う場合</w:t>
      </w:r>
    </w:p>
    <w:p>
      <w:pPr>
        <w:pStyle w:val="MMTopic8"/>
        <w:numPr>
          <w:ilvl w:val="5"/>
          <w:numId w:val="1"/>
        </w:numPr>
      </w:pPr>
      <w:r>
        <w:t>自宅のルータは、メーカーのサイトを確認のうえ、最新のファームウェアを適用（ソフトウェア更新）（*1）してください。</w:t>
      </w:r>
    </w:p>
    <w:p>
      <w:pPr>
        <w:pStyle w:val="MMTopic7"/>
        <w:numPr>
          <w:ilvl w:val="5"/>
          <w:numId w:val="1"/>
        </w:numPr>
      </w:pPr>
      <w:r>
        <w:t>公共の場で行う場合</w:t>
      </w:r>
    </w:p>
    <w:p>
      <w:pPr>
        <w:pStyle w:val="MMTopic8"/>
        <w:numPr>
          <w:ilvl w:val="5"/>
          <w:numId w:val="1"/>
        </w:numPr>
      </w:pPr>
      <w:r>
        <w:t>カフェ等の公共の場所でパソコン等を使用するときはパソコンの画面をのぞかれないように注意してください。</w:t>
      </w:r>
    </w:p>
    <w:p>
      <w:pPr>
        <w:pStyle w:val="MMTopic8"/>
        <w:numPr>
          <w:ilvl w:val="5"/>
          <w:numId w:val="1"/>
        </w:numPr>
      </w:pPr>
      <w:r>
        <w:t>公共の場所でウェブ会議を行う場合は、話し声が他の人に聞こえないように注意してください。</w:t>
      </w:r>
    </w:p>
    <w:p>
      <w:pPr>
        <w:pStyle w:val="MMTopic8"/>
        <w:numPr>
          <w:ilvl w:val="5"/>
          <w:numId w:val="1"/>
        </w:numPr>
      </w:pPr>
      <w:r>
        <w:t>公衆Wi-Fiを利用する場合は、パソコンのファイル共有機能をオフ（*2）にしてください。</w:t>
      </w:r>
    </w:p>
    <w:p>
      <w:pPr>
        <w:pStyle w:val="MMTopic8"/>
        <w:numPr>
          <w:ilvl w:val="5"/>
          <w:numId w:val="1"/>
        </w:numPr>
      </w:pPr>
      <w:r>
        <w:t>公衆Wi-Fiを利用する場合は、必要に応じて信頼できるVPNサービス（*3）を利用してください。</w:t>
      </w:r>
    </w:p>
    <w:p>
      <w:pPr>
        <w:pStyle w:val="MMTopic8"/>
        <w:numPr>
          <w:ilvl w:val="5"/>
          <w:numId w:val="1"/>
        </w:numPr>
      </w:pPr>
      <w:r>
        <w:t>デジタルデータ／ファイルだけではなく、紙の書類等の管理にも注意してください。</w:t>
      </w:r>
    </w:p>
    <w:p>
      <w:pPr>
        <w:pStyle w:val="MMTopic5"/>
        <w:numPr>
          <w:ilvl w:val="4"/>
          <w:numId w:val="1"/>
        </w:numPr>
      </w:pPr>
      <w:r>
        <w:t>NISC第25回会合【2020年7月21日】</w:t>
      </w:r>
    </w:p>
    <w:p>
      <w:pPr>
        <w:numPr>
          <w:ilvl w:val="0"/>
          <w:numId w:val="0"/>
        </w:numPr>
        <w:ind w:left="1760"/>
      </w:pPr>
    </w:p>
    <w:p>
      <w:pPr>
        <w:pStyle w:val="MMTopicInfo"/>
        <w:numPr>
          <w:ilvl w:val="0"/>
          <w:numId w:val="0"/>
        </w:numPr>
        <w:ind w:left="1868"/>
        <w:rPr>
          <w:vanish/>
          <w:specVanish/>
        </w:rPr>
      </w:pPr>
      <w:r>
        <w:t xml:space="preserve">参照: </w:t>
      </w:r>
    </w:p>
    <w:p>
      <w:pPr>
        <w:pStyle w:val="MMHyperlink"/>
        <w:ind w:left="1868"/>
        <w:rPr>
          <w:color w:val="auto"/>
          <w:u w:val="none"/>
        </w:rPr>
      </w:pPr>
      <w:hyperlink r:id="rId167" w:history="1">
        <w:r>
          <w:rPr>
            <w:color w:val="0000FF"/>
            <w:u w:val="single"/>
          </w:rPr>
          <w:t>�T�C�o�[�Z�L�����e�B�헪�{��</w:t>
        </w:r>
      </w:hyperlink>
      <w:r>
        <w:rPr>
          <w:color w:val="auto"/>
          <w:u w:val="none"/>
        </w:rPr>
        <w:t xml:space="preserve">; </w:t>
      </w:r>
    </w:p>
    <w:p>
      <w:pPr>
        <w:ind w:left="1760"/>
      </w:pPr>
    </w:p>
    <w:p>
      <w:pPr>
        <w:pStyle w:val="MMTopic6"/>
        <w:numPr>
          <w:ilvl w:val="5"/>
          <w:numId w:val="1"/>
        </w:numPr>
        <w:rPr>
          <w:vanish/>
          <w:specVanish/>
        </w:rPr>
      </w:pPr>
      <w:r>
        <w:t>サイバーセキュリティ2020（2019年度年次報告・2020年度年次計画）【2020年7月21日NISC】</w:t>
      </w:r>
    </w:p>
    <w:p>
      <w:pPr>
        <w:pStyle w:val="MMTopicInfo"/>
        <w:ind w:left="1760"/>
        <w:rPr>
          <w:vanish/>
          <w:specVanish/>
        </w:rPr>
      </w:pPr>
      <w:r>
        <w:t xml:space="preserve"> </w:t>
      </w:r>
    </w:p>
    <w:p>
      <w:pPr>
        <w:pStyle w:val="MMIcon"/>
        <w:ind w:left="1760"/>
      </w:pPr>
      <w:r>
        <w:rPr>
          <w:rFonts w:ascii="Meiryo" w:eastAsia="Meiryo" w:hAnsi="Meiryo" w:cs="Meiryo"/>
          <w:b w:val="0"/>
          <w:i w:val="0"/>
          <w:iCs w:val="0"/>
          <w:caps w:val="0"/>
          <w:strike w:val="0"/>
          <w:dstrike w:val="0"/>
          <w:color w:val="auto"/>
          <w:sz w:val="22"/>
          <w:u w:val="none"/>
        </w:rPr>
        <w:drawing>
          <wp:inline>
            <wp:extent cx="139700" cy="139700"/>
            <wp:docPr id="1004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6"/>
        <w:numPr>
          <w:ilvl w:val="5"/>
          <w:numId w:val="1"/>
        </w:numPr>
        <w:rPr>
          <w:vanish/>
          <w:specVanish/>
        </w:rPr>
      </w:pPr>
      <w:r>
        <w:t>サイバーセキュリティ関係施策に関する令和３年度予算重点化方針（案）</w:t>
      </w:r>
    </w:p>
    <w:p>
      <w:pPr>
        <w:pStyle w:val="MMTopicInfo"/>
        <w:ind w:left="1760"/>
        <w:rPr>
          <w:vanish/>
          <w:specVanish/>
        </w:rPr>
      </w:pPr>
      <w:r>
        <w:t xml:space="preserve"> </w:t>
      </w:r>
    </w:p>
    <w:p>
      <w:pPr>
        <w:pStyle w:val="MMIcon"/>
        <w:ind w:left="1760"/>
      </w:pPr>
      <w:r>
        <w:rPr>
          <w:rFonts w:ascii="Meiryo" w:eastAsia="Meiryo" w:hAnsi="Meiryo" w:cs="Meiryo"/>
          <w:b w:val="0"/>
          <w:i w:val="0"/>
          <w:iCs w:val="0"/>
          <w:caps w:val="0"/>
          <w:strike w:val="0"/>
          <w:dstrike w:val="0"/>
          <w:color w:val="auto"/>
          <w:sz w:val="22"/>
          <w:u w:val="none"/>
        </w:rPr>
        <w:drawing>
          <wp:inline>
            <wp:extent cx="139700" cy="139700"/>
            <wp:docPr id="1004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6"/>
        <w:numPr>
          <w:ilvl w:val="5"/>
          <w:numId w:val="1"/>
        </w:numPr>
        <w:rPr>
          <w:vanish/>
          <w:specVanish/>
        </w:rPr>
      </w:pPr>
      <w:r>
        <w:t>政府機関等の情報セキュリティ対策のための統一基準群の見直し（骨子）</w:t>
      </w:r>
    </w:p>
    <w:p>
      <w:pPr>
        <w:pStyle w:val="MMTopicInfo"/>
        <w:ind w:left="1760"/>
        <w:rPr>
          <w:vanish/>
          <w:specVanish/>
        </w:rPr>
      </w:pPr>
      <w:r>
        <w:t xml:space="preserve"> </w:t>
      </w:r>
    </w:p>
    <w:p>
      <w:pPr>
        <w:pStyle w:val="MMIcon"/>
        <w:ind w:left="1760"/>
      </w:pPr>
      <w:r>
        <w:rPr>
          <w:rFonts w:ascii="Meiryo" w:eastAsia="Meiryo" w:hAnsi="Meiryo" w:cs="Meiryo"/>
          <w:b w:val="0"/>
          <w:i w:val="0"/>
          <w:iCs w:val="0"/>
          <w:caps w:val="0"/>
          <w:strike w:val="0"/>
          <w:dstrike w:val="0"/>
          <w:color w:val="auto"/>
          <w:sz w:val="22"/>
          <w:u w:val="none"/>
        </w:rPr>
        <w:drawing>
          <wp:inline>
            <wp:extent cx="139700" cy="139700"/>
            <wp:docPr id="1004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6"/>
        <w:numPr>
          <w:ilvl w:val="5"/>
          <w:numId w:val="1"/>
        </w:numPr>
        <w:rPr>
          <w:vanish/>
          <w:specVanish/>
        </w:rPr>
      </w:pPr>
      <w:r>
        <w:t>政府情報システムのためのセキュリティ評価制度（ISMAP）の取組状況について</w:t>
      </w:r>
    </w:p>
    <w:p>
      <w:pPr>
        <w:pStyle w:val="MMTopicInfo"/>
        <w:ind w:left="1760"/>
        <w:rPr>
          <w:vanish/>
          <w:specVanish/>
        </w:rPr>
      </w:pPr>
      <w:r>
        <w:t xml:space="preserve"> </w:t>
      </w:r>
    </w:p>
    <w:p>
      <w:pPr>
        <w:pStyle w:val="MMIcon"/>
        <w:ind w:left="1760"/>
      </w:pPr>
      <w:r>
        <w:rPr>
          <w:rFonts w:ascii="Meiryo" w:eastAsia="Meiryo" w:hAnsi="Meiryo" w:cs="Meiryo"/>
          <w:b w:val="0"/>
          <w:i w:val="0"/>
          <w:iCs w:val="0"/>
          <w:caps w:val="0"/>
          <w:strike w:val="0"/>
          <w:dstrike w:val="0"/>
          <w:color w:val="auto"/>
          <w:sz w:val="22"/>
          <w:u w:val="none"/>
        </w:rPr>
        <w:drawing>
          <wp:inline>
            <wp:extent cx="139700" cy="139700"/>
            <wp:docPr id="1004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6"/>
        <w:numPr>
          <w:ilvl w:val="5"/>
          <w:numId w:val="1"/>
        </w:numPr>
        <w:rPr>
          <w:vanish/>
          <w:specVanish/>
        </w:rPr>
      </w:pPr>
      <w:r>
        <w:t>委託先等で発生した政府機関の要保護情報に係るセキュリティインシデントの情報共有に関する申合せについて</w:t>
      </w:r>
    </w:p>
    <w:p>
      <w:pPr>
        <w:pStyle w:val="MMTopicInfo"/>
        <w:ind w:left="1760"/>
        <w:rPr>
          <w:vanish/>
          <w:specVanish/>
        </w:rPr>
      </w:pPr>
      <w:r>
        <w:t xml:space="preserve"> </w:t>
      </w:r>
    </w:p>
    <w:p>
      <w:pPr>
        <w:pStyle w:val="MMIcon"/>
        <w:ind w:left="1760"/>
      </w:pPr>
      <w:r>
        <w:rPr>
          <w:rFonts w:ascii="Meiryo" w:eastAsia="Meiryo" w:hAnsi="Meiryo" w:cs="Meiryo"/>
          <w:b w:val="0"/>
          <w:i w:val="0"/>
          <w:iCs w:val="0"/>
          <w:caps w:val="0"/>
          <w:strike w:val="0"/>
          <w:dstrike w:val="0"/>
          <w:color w:val="auto"/>
          <w:sz w:val="22"/>
          <w:u w:val="none"/>
        </w:rPr>
        <w:drawing>
          <wp:inline>
            <wp:extent cx="139700" cy="139700"/>
            <wp:docPr id="1004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6"/>
        <w:numPr>
          <w:ilvl w:val="5"/>
          <w:numId w:val="1"/>
        </w:numPr>
        <w:rPr>
          <w:vanish/>
          <w:specVanish/>
        </w:rPr>
      </w:pPr>
      <w:r>
        <w:t>IT調達に係る国の物品等又は役務の調達方針及び調達手続に関する申合せの改正について</w:t>
      </w:r>
    </w:p>
    <w:p>
      <w:pPr>
        <w:pStyle w:val="MMTopicInfo"/>
        <w:ind w:left="1760"/>
        <w:rPr>
          <w:vanish/>
          <w:specVanish/>
        </w:rPr>
      </w:pPr>
      <w:r>
        <w:t xml:space="preserve"> </w:t>
      </w:r>
    </w:p>
    <w:p>
      <w:pPr>
        <w:pStyle w:val="MMIcon"/>
        <w:ind w:left="1760"/>
      </w:pPr>
      <w:r>
        <w:rPr>
          <w:rFonts w:ascii="Meiryo" w:eastAsia="Meiryo" w:hAnsi="Meiryo" w:cs="Meiryo"/>
          <w:b w:val="0"/>
          <w:i w:val="0"/>
          <w:iCs w:val="0"/>
          <w:caps w:val="0"/>
          <w:strike w:val="0"/>
          <w:dstrike w:val="0"/>
          <w:color w:val="auto"/>
          <w:sz w:val="22"/>
          <w:u w:val="none"/>
        </w:rPr>
        <w:drawing>
          <wp:inline>
            <wp:extent cx="139700" cy="139700"/>
            <wp:docPr id="1004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6"/>
        <w:numPr>
          <w:ilvl w:val="5"/>
          <w:numId w:val="1"/>
        </w:numPr>
        <w:rPr>
          <w:vanish/>
          <w:specVanish/>
        </w:rPr>
      </w:pPr>
      <w:r>
        <w:t>東京2020大会に向けた取組状況について</w:t>
      </w:r>
    </w:p>
    <w:p>
      <w:pPr>
        <w:pStyle w:val="MMTopicInfo"/>
        <w:ind w:left="1760"/>
        <w:rPr>
          <w:vanish/>
          <w:specVanish/>
        </w:rPr>
      </w:pPr>
      <w:r>
        <w:t xml:space="preserve"> </w:t>
      </w:r>
    </w:p>
    <w:p>
      <w:pPr>
        <w:pStyle w:val="MMIcon"/>
        <w:ind w:left="1760"/>
      </w:pPr>
      <w:r>
        <w:rPr>
          <w:rFonts w:ascii="Meiryo" w:eastAsia="Meiryo" w:hAnsi="Meiryo" w:cs="Meiryo"/>
          <w:b w:val="0"/>
          <w:i w:val="0"/>
          <w:iCs w:val="0"/>
          <w:caps w:val="0"/>
          <w:strike w:val="0"/>
          <w:dstrike w:val="0"/>
          <w:color w:val="auto"/>
          <w:sz w:val="22"/>
          <w:u w:val="none"/>
        </w:rPr>
        <w:drawing>
          <wp:inline>
            <wp:extent cx="139700" cy="139700"/>
            <wp:docPr id="1004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6"/>
        <w:numPr>
          <w:ilvl w:val="5"/>
          <w:numId w:val="1"/>
        </w:numPr>
        <w:rPr>
          <w:vanish/>
          <w:specVanish/>
        </w:rPr>
      </w:pPr>
      <w:r>
        <w:t>サイバーセキュリティ協議会の取組状況</w:t>
      </w:r>
    </w:p>
    <w:p>
      <w:pPr>
        <w:pStyle w:val="MMTopicInfo"/>
        <w:ind w:left="1760"/>
        <w:rPr>
          <w:vanish/>
          <w:specVanish/>
        </w:rPr>
      </w:pPr>
      <w:r>
        <w:t xml:space="preserve"> </w:t>
      </w:r>
    </w:p>
    <w:p>
      <w:pPr>
        <w:pStyle w:val="MMIcon"/>
        <w:ind w:left="1760"/>
      </w:pPr>
      <w:r>
        <w:rPr>
          <w:rFonts w:ascii="Meiryo" w:eastAsia="Meiryo" w:hAnsi="Meiryo" w:cs="Meiryo"/>
          <w:b w:val="0"/>
          <w:i w:val="0"/>
          <w:iCs w:val="0"/>
          <w:caps w:val="0"/>
          <w:strike w:val="0"/>
          <w:dstrike w:val="0"/>
          <w:color w:val="auto"/>
          <w:sz w:val="22"/>
          <w:u w:val="none"/>
        </w:rPr>
        <w:drawing>
          <wp:inline>
            <wp:extent cx="139700" cy="139700"/>
            <wp:docPr id="1004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6"/>
        <w:numPr>
          <w:ilvl w:val="5"/>
          <w:numId w:val="1"/>
        </w:numPr>
        <w:rPr>
          <w:vanish/>
          <w:specVanish/>
        </w:rPr>
      </w:pPr>
      <w:r>
        <w:t>2020年サイバーセキュリティ月間 結果報告</w:t>
      </w:r>
    </w:p>
    <w:p>
      <w:pPr>
        <w:pStyle w:val="MMTopicInfo"/>
        <w:ind w:left="1760"/>
        <w:rPr>
          <w:vanish/>
          <w:specVanish/>
        </w:rPr>
      </w:pPr>
      <w:r>
        <w:t xml:space="preserve"> </w:t>
      </w:r>
    </w:p>
    <w:p>
      <w:pPr>
        <w:pStyle w:val="MMIcon"/>
        <w:ind w:left="1760"/>
      </w:pPr>
      <w:r>
        <w:rPr>
          <w:rFonts w:ascii="Meiryo" w:eastAsia="Meiryo" w:hAnsi="Meiryo" w:cs="Meiryo"/>
          <w:b w:val="0"/>
          <w:i w:val="0"/>
          <w:iCs w:val="0"/>
          <w:caps w:val="0"/>
          <w:strike w:val="0"/>
          <w:dstrike w:val="0"/>
          <w:color w:val="auto"/>
          <w:sz w:val="22"/>
          <w:u w:val="none"/>
        </w:rPr>
        <w:drawing>
          <wp:inline>
            <wp:extent cx="139700" cy="139700"/>
            <wp:docPr id="1004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rPr>
          <w:vanish/>
          <w:specVanish/>
        </w:rPr>
      </w:pPr>
      <w:r>
        <w:t>中小企業は大企業に比べてサイバー攻撃への対策が不十分 - 専門家が警鐘</w:t>
      </w:r>
    </w:p>
    <w:p>
      <w:pPr>
        <w:pStyle w:val="MMTopicInfo"/>
        <w:ind w:left="1760"/>
        <w:rPr>
          <w:vanish/>
          <w:specVanish/>
        </w:rPr>
      </w:pPr>
      <w:r>
        <w:t xml:space="preserve"> </w:t>
      </w:r>
    </w:p>
    <w:p>
      <w:pPr>
        <w:pStyle w:val="MMIcon"/>
        <w:ind w:left="1760"/>
      </w:pPr>
      <w:r>
        <w:rPr>
          <w:rFonts w:ascii="Meiryo" w:eastAsia="Meiryo" w:hAnsi="Meiryo" w:cs="Meiryo"/>
          <w:b w:val="0"/>
          <w:i w:val="0"/>
          <w:iCs w:val="0"/>
          <w:caps w:val="0"/>
          <w:strike w:val="0"/>
          <w:dstrike w:val="0"/>
          <w:color w:val="auto"/>
          <w:sz w:val="22"/>
          <w:u w:val="none"/>
        </w:rPr>
        <w:drawing>
          <wp:inline>
            <wp:extent cx="139700" cy="139700"/>
            <wp:docPr id="1004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numPr>
          <w:ilvl w:val="0"/>
          <w:numId w:val="0"/>
        </w:numPr>
        <w:ind w:left="1760"/>
      </w:pPr>
    </w:p>
    <w:p>
      <w:pPr>
        <w:pStyle w:val="MMTopicInfo"/>
        <w:numPr>
          <w:ilvl w:val="0"/>
          <w:numId w:val="0"/>
        </w:numPr>
        <w:ind w:left="1868"/>
        <w:rPr>
          <w:vanish/>
          <w:specVanish/>
        </w:rPr>
      </w:pPr>
      <w:r>
        <w:t xml:space="preserve">参照: </w:t>
      </w:r>
    </w:p>
    <w:p>
      <w:pPr>
        <w:pStyle w:val="MMHyperlink"/>
        <w:ind w:left="1868"/>
        <w:rPr>
          <w:color w:val="auto"/>
          <w:u w:val="none"/>
        </w:rPr>
      </w:pPr>
      <w:hyperlink r:id="rId168" w:history="1">
        <w:r>
          <w:rPr>
            <w:color w:val="0000FF"/>
            <w:u w:val="single"/>
          </w:rPr>
          <w:t>中小企業は大企業に比べてサイバー攻撃への対策が不十分 - 専門家が警鐘 | マイナビニュース</w:t>
        </w:r>
      </w:hyperlink>
      <w:r>
        <w:rPr>
          <w:color w:val="auto"/>
          <w:u w:val="none"/>
        </w:rPr>
        <w:t xml:space="preserve">; </w:t>
      </w:r>
    </w:p>
    <w:p>
      <w:pPr>
        <w:ind w:left="1760"/>
      </w:pPr>
    </w:p>
    <w:p>
      <w:pPr>
        <w:pStyle w:val="MMTopic6"/>
        <w:numPr>
          <w:ilvl w:val="5"/>
          <w:numId w:val="1"/>
        </w:numPr>
      </w:pPr>
      <w:r>
        <w:t>Mimecastは7月20日(米国時間)、公式ブログ「Why SMBs Are Under-Prepared for Cyberattacks｜Mimecast Blog」で、中小企業は大企業に比べてサイバー攻撃に対する十分な対策を行えておらず、もし攻撃者に狙われたら重大な被害がもたらさられるおそれがあると警告している。公式ブログでは、中小企業が十分なセキュリティ対策を行えない理由を分析した上で、限られた予算でサイバーレジリエンス(回復力)を高める方法について紹介している。</w:t>
      </w:r>
    </w:p>
    <w:p>
      <w:pPr>
        <w:pStyle w:val="MMTopic6"/>
        <w:numPr>
          <w:ilvl w:val="5"/>
          <w:numId w:val="1"/>
        </w:numPr>
      </w:pPr>
      <w:r>
        <w:t>Mimecastによると、サイバー攻撃の43％が中小企業を対象にしているという調査結果があるにもかかわらず、大企業に比べてこれらを防止するための対策が不十分なことが多く、セキュリティプログラムを構築する計画すらないケースもあるとのこと。これらの準備不足な企業がサイバー攻撃に遭った場合、データ侵害などによって壊滅的な被害を被る危険性があり、対策の強化は必須の課題と言える。</w:t>
      </w:r>
    </w:p>
    <w:p>
      <w:pPr>
        <w:pStyle w:val="MMTopic6"/>
        <w:numPr>
          <w:ilvl w:val="5"/>
          <w:numId w:val="1"/>
        </w:numPr>
      </w:pPr>
      <w:r>
        <w:t>しかし現実には、中小企業がサイバー攻撃への対策を強化できないさまざまな要因がある。例えば、ITスタッフ数が足りなかったり、予算が少ないためにセキュリティやバックアップの手順が洗練されていかったりすることなどが挙げられる。また、従業員のセキュリティに対する認識が不足しており、ソーシャルエンジニアリング攻撃やフィッシング詐欺の被害に遭うリスクが高いということもある。</w:t>
      </w:r>
    </w:p>
    <w:p>
      <w:pPr>
        <w:pStyle w:val="MMTopic6"/>
        <w:numPr>
          <w:ilvl w:val="5"/>
          <w:numId w:val="1"/>
        </w:numPr>
      </w:pPr>
      <w:r>
        <w:t>そこでMimecastでは、中小企業が限られた予算内でセキュリティ対策を強化するために、次のような方法を提案している。</w:t>
      </w:r>
    </w:p>
    <w:p>
      <w:pPr>
        <w:pStyle w:val="MMTopic6"/>
        <w:numPr>
          <w:ilvl w:val="5"/>
          <w:numId w:val="1"/>
        </w:numPr>
      </w:pPr>
      <w:r>
        <w:t>従業員のセキュリティ意識向上のためのトレーニングを実施する</w:t>
      </w:r>
    </w:p>
    <w:p>
      <w:pPr>
        <w:pStyle w:val="MMTopic6"/>
        <w:numPr>
          <w:ilvl w:val="5"/>
          <w:numId w:val="1"/>
        </w:numPr>
      </w:pPr>
      <w:r>
        <w:t>出張や旅行中のサイバーリスクについて従業員を教育し、可能な限り出張前にデバイスから機密データを削除する</w:t>
      </w:r>
    </w:p>
    <w:p>
      <w:pPr>
        <w:pStyle w:val="MMTopic6"/>
        <w:numPr>
          <w:ilvl w:val="5"/>
          <w:numId w:val="1"/>
        </w:numPr>
      </w:pPr>
      <w:r>
        <w:t>サードパーティの接続を監視し、ビジネスパートナーから受けるセキュリティ上の脅威を評価する</w:t>
      </w:r>
    </w:p>
    <w:p>
      <w:pPr>
        <w:pStyle w:val="MMTopic6"/>
        <w:numPr>
          <w:ilvl w:val="5"/>
          <w:numId w:val="1"/>
        </w:numPr>
      </w:pPr>
      <w:r>
        <w:t>リスクと脆弱性の評価および発見を支援する外部のコンサルタントを雇う</w:t>
      </w:r>
    </w:p>
    <w:p>
      <w:pPr>
        <w:pStyle w:val="MMTopic6"/>
        <w:numPr>
          <w:ilvl w:val="5"/>
          <w:numId w:val="1"/>
        </w:numPr>
      </w:pPr>
      <w:r>
        <w:t>サイバー攻撃のインシデントに対する対応計画を作成する</w:t>
      </w:r>
    </w:p>
    <w:p>
      <w:pPr>
        <w:pStyle w:val="MMTopic6"/>
        <w:numPr>
          <w:ilvl w:val="5"/>
          <w:numId w:val="1"/>
        </w:numPr>
      </w:pPr>
      <w:r>
        <w:t>ベストプラクティスを含むサイバーセキュリティポリシーを設定する</w:t>
      </w:r>
    </w:p>
    <w:p>
      <w:pPr>
        <w:pStyle w:val="MMTopic6"/>
        <w:numPr>
          <w:ilvl w:val="5"/>
          <w:numId w:val="1"/>
        </w:numPr>
      </w:pPr>
      <w:r>
        <w:t>ソフトウェアを迅速に更新する</w:t>
      </w:r>
    </w:p>
    <w:p>
      <w:pPr>
        <w:pStyle w:val="MMTopic6"/>
        <w:numPr>
          <w:ilvl w:val="5"/>
          <w:numId w:val="1"/>
        </w:numPr>
      </w:pPr>
      <w:r>
        <w:t>リモートの作業員がファイアウォールで保護されていることを確認する</w:t>
      </w:r>
    </w:p>
    <w:p>
      <w:pPr>
        <w:pStyle w:val="MMTopic6"/>
        <w:numPr>
          <w:ilvl w:val="5"/>
          <w:numId w:val="1"/>
        </w:numPr>
      </w:pPr>
      <w:r>
        <w:t>基本的な戦略としては、電子メールのセキュリティやマルウェアの保護、バックアップなどを行うクラウドベースのセキュリティ製品を採用することを挙げている。それに加えて、上記のような対策を行うことで、サイバー攻撃に対するリスクを大幅に軽減できるとのことだ。</w:t>
      </w:r>
    </w:p>
    <w:p>
      <w:pPr>
        <w:pStyle w:val="MMTopic5"/>
        <w:numPr>
          <w:ilvl w:val="4"/>
          <w:numId w:val="1"/>
        </w:numPr>
        <w:rPr>
          <w:vanish/>
          <w:specVanish/>
        </w:rPr>
      </w:pPr>
      <w:r>
        <w:t>在宅勤務に3つの脅威_サイバー攻撃にどう備える【2020年7月27日日経新聞】</w:t>
      </w:r>
    </w:p>
    <w:p>
      <w:pPr>
        <w:pStyle w:val="MMTopicInfo"/>
        <w:ind w:left="1760"/>
        <w:rPr>
          <w:vanish/>
          <w:specVanish/>
        </w:rPr>
      </w:pPr>
      <w:r>
        <w:t xml:space="preserve"> </w:t>
      </w:r>
    </w:p>
    <w:p>
      <w:pPr>
        <w:pStyle w:val="MMIcon"/>
        <w:ind w:left="1760"/>
      </w:pPr>
      <w:r>
        <w:rPr>
          <w:rFonts w:ascii="Meiryo" w:eastAsia="Meiryo" w:hAnsi="Meiryo" w:cs="Meiryo"/>
          <w:b w:val="0"/>
          <w:i w:val="0"/>
          <w:iCs w:val="0"/>
          <w:caps w:val="0"/>
          <w:strike w:val="0"/>
          <w:dstrike w:val="0"/>
          <w:color w:val="auto"/>
          <w:sz w:val="22"/>
          <w:u w:val="none"/>
        </w:rPr>
        <w:drawing>
          <wp:inline>
            <wp:extent cx="139700" cy="139700"/>
            <wp:docPr id="1004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numPr>
          <w:ilvl w:val="0"/>
          <w:numId w:val="0"/>
        </w:numPr>
        <w:ind w:left="1760"/>
      </w:pPr>
    </w:p>
    <w:p>
      <w:pPr>
        <w:pStyle w:val="MMTopicInfo"/>
        <w:numPr>
          <w:ilvl w:val="0"/>
          <w:numId w:val="0"/>
        </w:numPr>
        <w:ind w:left="1868"/>
        <w:rPr>
          <w:vanish/>
          <w:specVanish/>
        </w:rPr>
      </w:pPr>
      <w:r>
        <w:t xml:space="preserve">参照: </w:t>
      </w:r>
    </w:p>
    <w:p>
      <w:pPr>
        <w:pStyle w:val="MMHyperlink"/>
        <w:ind w:left="1868"/>
        <w:rPr>
          <w:color w:val="auto"/>
          <w:u w:val="none"/>
        </w:rPr>
      </w:pPr>
      <w:hyperlink r:id="rId169" w:history="1">
        <w:r>
          <w:rPr>
            <w:color w:val="0000FF"/>
            <w:u w:val="single"/>
          </w:rPr>
          <w:t>在宅勤務に3つの脅威　サイバー攻撃にどう備える　　:日本経済新聞</w:t>
        </w:r>
      </w:hyperlink>
      <w:r>
        <w:rPr>
          <w:color w:val="auto"/>
          <w:u w:val="none"/>
        </w:rPr>
        <w:t xml:space="preserve">; </w:t>
      </w:r>
    </w:p>
    <w:p>
      <w:pPr>
        <w:ind w:left="1760"/>
      </w:pPr>
    </w:p>
    <w:p>
      <w:pPr>
        <w:pStyle w:val="MMTopic5"/>
        <w:numPr>
          <w:ilvl w:val="4"/>
          <w:numId w:val="1"/>
        </w:numPr>
        <w:rPr>
          <w:vanish/>
          <w:specVanish/>
        </w:rPr>
      </w:pPr>
      <w:r>
        <w:t>IoT・5Gセキュリティ総合対策プログレスレポート2020【2020年5月サイバーセキュリティタスクフォース】</w:t>
      </w:r>
    </w:p>
    <w:p>
      <w:pPr>
        <w:pStyle w:val="MMTopicInfo"/>
        <w:ind w:left="1760"/>
        <w:rPr>
          <w:vanish/>
          <w:specVanish/>
        </w:rPr>
      </w:pPr>
      <w:r>
        <w:t xml:space="preserve"> </w:t>
      </w:r>
    </w:p>
    <w:p>
      <w:pPr>
        <w:pStyle w:val="MMIcon"/>
        <w:ind w:left="1760"/>
      </w:pPr>
      <w:r>
        <w:rPr>
          <w:rFonts w:ascii="Meiryo" w:eastAsia="Meiryo" w:hAnsi="Meiryo" w:cs="Meiryo"/>
          <w:b w:val="0"/>
          <w:i w:val="0"/>
          <w:iCs w:val="0"/>
          <w:caps w:val="0"/>
          <w:strike w:val="0"/>
          <w:dstrike w:val="0"/>
          <w:color w:val="auto"/>
          <w:sz w:val="22"/>
          <w:u w:val="none"/>
        </w:rPr>
        <w:drawing>
          <wp:inline>
            <wp:extent cx="139700" cy="139700"/>
            <wp:docPr id="1004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numPr>
          <w:ilvl w:val="0"/>
          <w:numId w:val="0"/>
        </w:numPr>
        <w:ind w:left="1760"/>
      </w:pPr>
    </w:p>
    <w:p>
      <w:pPr>
        <w:pStyle w:val="MMTopicInfo"/>
        <w:numPr>
          <w:ilvl w:val="0"/>
          <w:numId w:val="0"/>
        </w:numPr>
        <w:ind w:left="1868"/>
        <w:rPr>
          <w:vanish/>
          <w:specVanish/>
        </w:rPr>
      </w:pPr>
      <w:r>
        <w:t xml:space="preserve">参照: </w:t>
      </w:r>
    </w:p>
    <w:p>
      <w:pPr>
        <w:pStyle w:val="MMHyperlink"/>
        <w:ind w:left="1868"/>
        <w:rPr>
          <w:color w:val="auto"/>
          <w:u w:val="none"/>
        </w:rPr>
      </w:pPr>
      <w:hyperlink r:id="rId170" w:history="1">
        <w:r>
          <w:rPr>
            <w:color w:val="0000FF"/>
            <w:u w:val="single"/>
          </w:rPr>
          <w:t>�����ȁb�uIoT�E5G�Z�L�����e�B�����΍� �v���O���X���|�[�g2020�v�̌��\</w:t>
        </w:r>
      </w:hyperlink>
      <w:r>
        <w:rPr>
          <w:color w:val="auto"/>
          <w:u w:val="none"/>
        </w:rPr>
        <w:t xml:space="preserve">; </w:t>
      </w:r>
    </w:p>
    <w:p>
      <w:pPr>
        <w:ind w:left="1760"/>
      </w:pPr>
    </w:p>
    <w:p>
      <w:pPr>
        <w:pStyle w:val="MMTopic5"/>
        <w:numPr>
          <w:ilvl w:val="4"/>
          <w:numId w:val="1"/>
        </w:numPr>
        <w:rPr>
          <w:vanish/>
          <w:specVanish/>
        </w:rPr>
      </w:pPr>
      <w:r>
        <w:t>重要インフラ専門調査会第22回会合</w:t>
      </w:r>
    </w:p>
    <w:p>
      <w:pPr>
        <w:pStyle w:val="MMTopicInfo"/>
        <w:ind w:left="1760"/>
        <w:rPr>
          <w:vanish/>
          <w:specVanish/>
        </w:rPr>
      </w:pPr>
      <w:r>
        <w:t xml:space="preserve"> </w:t>
      </w:r>
    </w:p>
    <w:p>
      <w:pPr>
        <w:pStyle w:val="MMIcon"/>
        <w:ind w:left="1760"/>
      </w:pPr>
      <w:r>
        <w:rPr>
          <w:rFonts w:ascii="Meiryo" w:eastAsia="Meiryo" w:hAnsi="Meiryo" w:cs="Meiryo"/>
          <w:b w:val="0"/>
          <w:i w:val="0"/>
          <w:iCs w:val="0"/>
          <w:caps w:val="0"/>
          <w:strike w:val="0"/>
          <w:dstrike w:val="0"/>
          <w:color w:val="auto"/>
          <w:sz w:val="22"/>
          <w:u w:val="none"/>
        </w:rPr>
        <w:drawing>
          <wp:inline>
            <wp:extent cx="139700" cy="139700"/>
            <wp:docPr id="1004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numPr>
          <w:ilvl w:val="0"/>
          <w:numId w:val="0"/>
        </w:numPr>
        <w:ind w:left="1760"/>
      </w:pPr>
    </w:p>
    <w:p>
      <w:pPr>
        <w:pStyle w:val="MMTopicInfo"/>
        <w:numPr>
          <w:ilvl w:val="0"/>
          <w:numId w:val="0"/>
        </w:numPr>
        <w:ind w:left="1868"/>
        <w:rPr>
          <w:vanish/>
          <w:specVanish/>
        </w:rPr>
      </w:pPr>
      <w:r>
        <w:t xml:space="preserve">参照: </w:t>
      </w:r>
    </w:p>
    <w:p>
      <w:pPr>
        <w:pStyle w:val="MMHyperlink"/>
        <w:ind w:left="1868"/>
        <w:rPr>
          <w:color w:val="auto"/>
          <w:u w:val="none"/>
        </w:rPr>
      </w:pPr>
      <w:hyperlink r:id="rId171" w:history="1">
        <w:r>
          <w:rPr>
            <w:color w:val="0000FF"/>
            <w:u w:val="single"/>
          </w:rPr>
          <w:t>�d�v�C���t����咲����</w:t>
        </w:r>
      </w:hyperlink>
      <w:r>
        <w:rPr>
          <w:color w:val="auto"/>
          <w:u w:val="none"/>
        </w:rPr>
        <w:t xml:space="preserve">; </w:t>
      </w:r>
    </w:p>
    <w:p>
      <w:pPr>
        <w:ind w:left="1760"/>
      </w:pPr>
    </w:p>
    <w:p>
      <w:pPr>
        <w:pStyle w:val="MMTopic6"/>
        <w:numPr>
          <w:ilvl w:val="5"/>
          <w:numId w:val="1"/>
        </w:numPr>
        <w:rPr>
          <w:vanish/>
          <w:specVanish/>
        </w:rPr>
      </w:pPr>
      <w:r>
        <w:t>「重要インフラの情報セキュリティ対策に係る第４次行動計画」に基づく情報共有の手引書【2013年7月13日NISC】</w:t>
      </w:r>
    </w:p>
    <w:p>
      <w:pPr>
        <w:pStyle w:val="MMTopicInfo"/>
        <w:ind w:left="1760"/>
        <w:rPr>
          <w:vanish/>
          <w:specVanish/>
        </w:rPr>
      </w:pPr>
      <w:r>
        <w:t xml:space="preserve"> </w:t>
      </w:r>
    </w:p>
    <w:p>
      <w:pPr>
        <w:pStyle w:val="MMIcon"/>
        <w:ind w:left="1760"/>
      </w:pPr>
      <w:r>
        <w:rPr>
          <w:rFonts w:ascii="Meiryo" w:eastAsia="Meiryo" w:hAnsi="Meiryo" w:cs="Meiryo"/>
          <w:b w:val="0"/>
          <w:i w:val="0"/>
          <w:iCs w:val="0"/>
          <w:caps w:val="0"/>
          <w:strike w:val="0"/>
          <w:dstrike w:val="0"/>
          <w:color w:val="auto"/>
          <w:sz w:val="22"/>
          <w:u w:val="none"/>
        </w:rPr>
        <w:drawing>
          <wp:inline>
            <wp:extent cx="139700" cy="139700"/>
            <wp:docPr id="1004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6"/>
        <w:numPr>
          <w:ilvl w:val="5"/>
          <w:numId w:val="1"/>
        </w:numPr>
        <w:rPr>
          <w:vanish/>
          <w:specVanish/>
        </w:rPr>
      </w:pPr>
      <w:r>
        <w:t>重要インフラを取り巻く情勢について【2013年7月13日NISC】</w:t>
      </w:r>
    </w:p>
    <w:p>
      <w:pPr>
        <w:pStyle w:val="MMTopicInfo"/>
        <w:ind w:left="1760"/>
        <w:rPr>
          <w:vanish/>
          <w:specVanish/>
        </w:rPr>
      </w:pPr>
      <w:r>
        <w:t xml:space="preserve"> </w:t>
      </w:r>
    </w:p>
    <w:p>
      <w:pPr>
        <w:pStyle w:val="MMIcon"/>
        <w:ind w:left="1760"/>
      </w:pPr>
      <w:r>
        <w:rPr>
          <w:rFonts w:ascii="Meiryo" w:eastAsia="Meiryo" w:hAnsi="Meiryo" w:cs="Meiryo"/>
          <w:b w:val="0"/>
          <w:i w:val="0"/>
          <w:iCs w:val="0"/>
          <w:caps w:val="0"/>
          <w:strike w:val="0"/>
          <w:dstrike w:val="0"/>
          <w:color w:val="auto"/>
          <w:sz w:val="22"/>
          <w:u w:val="none"/>
        </w:rPr>
        <w:drawing>
          <wp:inline>
            <wp:extent cx="139700" cy="139700"/>
            <wp:docPr id="1004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6"/>
        <w:numPr>
          <w:ilvl w:val="5"/>
          <w:numId w:val="1"/>
        </w:numPr>
        <w:rPr>
          <w:vanish/>
          <w:specVanish/>
        </w:rPr>
      </w:pPr>
      <w:r>
        <w:t>関係省庁の取組状況について【2013年7月13日NISC】</w:t>
      </w:r>
    </w:p>
    <w:p>
      <w:pPr>
        <w:pStyle w:val="MMTopicInfo"/>
        <w:ind w:left="1760"/>
        <w:rPr>
          <w:vanish/>
          <w:specVanish/>
        </w:rPr>
      </w:pPr>
      <w:r>
        <w:t xml:space="preserve"> </w:t>
      </w:r>
    </w:p>
    <w:p>
      <w:pPr>
        <w:pStyle w:val="MMIcon"/>
        <w:ind w:left="1760"/>
      </w:pPr>
      <w:r>
        <w:rPr>
          <w:rFonts w:ascii="Meiryo" w:eastAsia="Meiryo" w:hAnsi="Meiryo" w:cs="Meiryo"/>
          <w:b w:val="0"/>
          <w:i w:val="0"/>
          <w:iCs w:val="0"/>
          <w:caps w:val="0"/>
          <w:strike w:val="0"/>
          <w:dstrike w:val="0"/>
          <w:color w:val="auto"/>
          <w:sz w:val="22"/>
          <w:u w:val="none"/>
        </w:rPr>
        <w:drawing>
          <wp:inline>
            <wp:extent cx="139700" cy="139700"/>
            <wp:docPr id="1004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rPr>
          <w:vanish/>
          <w:specVanish/>
        </w:rPr>
      </w:pPr>
      <w:r>
        <w:t>サイバー被害 通知義務化_個人情報漏洩の全員に　企業の対応不可避【2020年7月16日日経】</w:t>
      </w:r>
    </w:p>
    <w:p>
      <w:pPr>
        <w:pStyle w:val="MMTopicInfo"/>
        <w:ind w:left="1760"/>
        <w:rPr>
          <w:vanish/>
          <w:specVanish/>
        </w:rPr>
      </w:pPr>
      <w:r>
        <w:t xml:space="preserve"> </w:t>
      </w:r>
    </w:p>
    <w:p>
      <w:pPr>
        <w:pStyle w:val="MMIcon"/>
        <w:ind w:left="1760"/>
      </w:pPr>
      <w:r>
        <w:rPr>
          <w:rFonts w:ascii="Meiryo" w:eastAsia="Meiryo" w:hAnsi="Meiryo" w:cs="Meiryo"/>
          <w:b w:val="0"/>
          <w:i w:val="0"/>
          <w:iCs w:val="0"/>
          <w:caps w:val="0"/>
          <w:strike w:val="0"/>
          <w:dstrike w:val="0"/>
          <w:color w:val="auto"/>
          <w:sz w:val="22"/>
          <w:u w:val="none"/>
        </w:rPr>
        <w:drawing>
          <wp:inline>
            <wp:extent cx="139700" cy="139700"/>
            <wp:docPr id="1004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rPr>
          <w:vanish/>
          <w:specVanish/>
        </w:rPr>
      </w:pPr>
      <w:r>
        <w:t>Web会議サービスを使用する際のセキュリティ上の注意事項【2020年7月14日IPA】</w:t>
      </w:r>
    </w:p>
    <w:p>
      <w:pPr>
        <w:pStyle w:val="MMTopicInfo"/>
        <w:ind w:left="1760"/>
        <w:rPr>
          <w:vanish/>
          <w:specVanish/>
        </w:rPr>
      </w:pPr>
      <w:r>
        <w:t xml:space="preserve"> </w:t>
      </w:r>
    </w:p>
    <w:p>
      <w:pPr>
        <w:pStyle w:val="MMIcon"/>
        <w:ind w:left="1760"/>
      </w:pPr>
      <w:r>
        <w:rPr>
          <w:rFonts w:ascii="Meiryo" w:eastAsia="Meiryo" w:hAnsi="Meiryo" w:cs="Meiryo"/>
          <w:b w:val="0"/>
          <w:i w:val="0"/>
          <w:iCs w:val="0"/>
          <w:caps w:val="0"/>
          <w:strike w:val="0"/>
          <w:dstrike w:val="0"/>
          <w:color w:val="auto"/>
          <w:sz w:val="22"/>
          <w:u w:val="none"/>
        </w:rPr>
        <w:drawing>
          <wp:inline>
            <wp:extent cx="139700" cy="139700"/>
            <wp:docPr id="1004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rPr>
          <w:vanish/>
          <w:specVanish/>
        </w:rPr>
      </w:pPr>
      <w:r>
        <w:t>政府情報システムの整備及び管理に関する標準ガイドライン【2014年12月3日政府CIO】</w:t>
      </w:r>
    </w:p>
    <w:p>
      <w:pPr>
        <w:pStyle w:val="MMTopicInfo"/>
        <w:ind w:left="1760"/>
        <w:rPr>
          <w:vanish/>
          <w:specVanish/>
        </w:rPr>
      </w:pPr>
      <w:r>
        <w:t xml:space="preserve"> </w:t>
      </w:r>
    </w:p>
    <w:p>
      <w:pPr>
        <w:pStyle w:val="MMIcon"/>
        <w:ind w:left="1760"/>
      </w:pPr>
      <w:r>
        <w:rPr>
          <w:rFonts w:ascii="Meiryo" w:eastAsia="Meiryo" w:hAnsi="Meiryo" w:cs="Meiryo"/>
          <w:b w:val="0"/>
          <w:i w:val="0"/>
          <w:iCs w:val="0"/>
          <w:caps w:val="0"/>
          <w:strike w:val="0"/>
          <w:dstrike w:val="0"/>
          <w:color w:val="auto"/>
          <w:sz w:val="22"/>
          <w:u w:val="none"/>
        </w:rPr>
        <w:drawing>
          <wp:inline>
            <wp:extent cx="139700" cy="139700"/>
            <wp:docPr id="1004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numPr>
          <w:ilvl w:val="0"/>
          <w:numId w:val="0"/>
        </w:numPr>
        <w:ind w:left="1760"/>
      </w:pPr>
    </w:p>
    <w:p>
      <w:pPr>
        <w:pStyle w:val="MMTopicInfo"/>
        <w:numPr>
          <w:ilvl w:val="0"/>
          <w:numId w:val="0"/>
        </w:numPr>
        <w:ind w:left="1868"/>
        <w:rPr>
          <w:vanish/>
          <w:specVanish/>
        </w:rPr>
      </w:pPr>
      <w:r>
        <w:t xml:space="preserve">参照: </w:t>
      </w:r>
    </w:p>
    <w:p>
      <w:pPr>
        <w:pStyle w:val="MMHyperlink"/>
        <w:ind w:left="1868"/>
        <w:rPr>
          <w:color w:val="auto"/>
          <w:u w:val="none"/>
        </w:rPr>
      </w:pPr>
      <w:hyperlink r:id="rId172" w:history="1">
        <w:r>
          <w:rPr>
            <w:color w:val="0000FF"/>
            <w:u w:val="single"/>
          </w:rPr>
          <w:t>https://www.soumu.go.jp/main_content/000325350.pdf</w:t>
        </w:r>
      </w:hyperlink>
      <w:r>
        <w:rPr>
          <w:color w:val="auto"/>
          <w:u w:val="none"/>
        </w:rPr>
        <w:t xml:space="preserve">; </w:t>
      </w:r>
    </w:p>
    <w:p>
      <w:pPr>
        <w:ind w:left="1760"/>
      </w:pPr>
    </w:p>
    <w:p>
      <w:pPr>
        <w:pStyle w:val="MMTopic5"/>
        <w:numPr>
          <w:ilvl w:val="4"/>
          <w:numId w:val="1"/>
        </w:numPr>
        <w:rPr>
          <w:vanish/>
          <w:specVanish/>
        </w:rPr>
      </w:pPr>
      <w:r>
        <w:t>IoT活用企業におけるプライバシー保護に関する考慮事項とは | PwC Japanグループ</w:t>
      </w:r>
    </w:p>
    <w:p>
      <w:pPr>
        <w:pStyle w:val="MMTopicInfo"/>
        <w:ind w:left="1760"/>
        <w:rPr>
          <w:vanish/>
          <w:specVanish/>
        </w:rPr>
      </w:pPr>
      <w:r>
        <w:t xml:space="preserve"> </w:t>
      </w:r>
    </w:p>
    <w:p>
      <w:pPr>
        <w:pStyle w:val="MMIcon"/>
        <w:ind w:left="1760"/>
      </w:pPr>
      <w:r>
        <w:rPr>
          <w:rFonts w:ascii="Meiryo" w:eastAsia="Meiryo" w:hAnsi="Meiryo" w:cs="Meiryo"/>
          <w:b w:val="0"/>
          <w:i w:val="0"/>
          <w:iCs w:val="0"/>
          <w:caps w:val="0"/>
          <w:strike w:val="0"/>
          <w:dstrike w:val="0"/>
          <w:color w:val="auto"/>
          <w:sz w:val="22"/>
          <w:u w:val="none"/>
        </w:rPr>
        <w:drawing>
          <wp:inline>
            <wp:extent cx="139700" cy="139700"/>
            <wp:docPr id="1004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numPr>
          <w:ilvl w:val="0"/>
          <w:numId w:val="0"/>
        </w:numPr>
        <w:ind w:left="1760"/>
      </w:pPr>
    </w:p>
    <w:p>
      <w:pPr>
        <w:pStyle w:val="MMTopicInfo"/>
        <w:numPr>
          <w:ilvl w:val="0"/>
          <w:numId w:val="0"/>
        </w:numPr>
        <w:ind w:left="1868"/>
        <w:rPr>
          <w:vanish/>
          <w:specVanish/>
        </w:rPr>
      </w:pPr>
      <w:r>
        <w:t xml:space="preserve">参照: </w:t>
      </w:r>
    </w:p>
    <w:p>
      <w:pPr>
        <w:pStyle w:val="MMHyperlink"/>
        <w:ind w:left="1868"/>
        <w:rPr>
          <w:color w:val="0000FF"/>
          <w:u w:val="single"/>
        </w:rPr>
      </w:pPr>
      <w:r>
        <w:rPr>
          <w:color w:val="0000FF"/>
          <w:u w:val="single"/>
        </w:rPr>
        <w:fldChar w:fldCharType="begin"/>
      </w:r>
      <w:r>
        <w:rPr>
          <w:color w:val="0000FF"/>
          <w:u w:val="single"/>
        </w:rPr>
        <w:instrText xml:space="preserve"> HYPERLINK "https://www.pwc.com/jp/ja/knowledge/column/spa/vol29.html" </w:instrText>
      </w:r>
      <w:r>
        <w:rPr>
          <w:color w:val="0000FF"/>
          <w:u w:val="single"/>
        </w:rPr>
        <w:fldChar w:fldCharType="separate"/>
      </w:r>
      <w:r>
        <w:rPr>
          <w:color w:val="0000FF"/>
          <w:u w:val="single"/>
        </w:rPr>
        <w:t>IoT活用企業におけるプライバシー保護に関する考慮事項とは | PwC Japanグループ</w:t>
      </w:r>
    </w:p>
    <w:p>
      <w:pPr>
        <w:pStyle w:val="MMHyperlink"/>
        <w:ind w:left="1868"/>
        <w:rPr>
          <w:color w:val="auto"/>
          <w:u w:val="none"/>
        </w:rPr>
      </w:pPr>
      <w:r>
        <w:rPr>
          <w:color w:val="0000FF"/>
          <w:u w:val="single"/>
        </w:rPr>
        <w:fldChar w:fldCharType="end"/>
      </w:r>
      <w:r>
        <w:rPr>
          <w:color w:val="auto"/>
          <w:u w:val="none"/>
        </w:rPr>
        <w:t xml:space="preserve">; </w:t>
      </w:r>
    </w:p>
    <w:p>
      <w:pPr>
        <w:ind w:left="1760"/>
      </w:pPr>
    </w:p>
    <w:p>
      <w:pPr>
        <w:pStyle w:val="MMTopic5"/>
        <w:numPr>
          <w:ilvl w:val="4"/>
          <w:numId w:val="1"/>
        </w:numPr>
        <w:rPr>
          <w:vanish/>
          <w:specVanish/>
        </w:rPr>
      </w:pPr>
      <w:r>
        <w:t>中小企業向けサイバーセキュリティ製品・サービスに関する情報提供プラットフォーム構築に向けた実現可能性調査成果報告書【2020年4月14日IPA】</w:t>
      </w:r>
    </w:p>
    <w:p>
      <w:pPr>
        <w:pStyle w:val="MMTopicInfo"/>
        <w:ind w:left="1760"/>
        <w:rPr>
          <w:vanish/>
          <w:specVanish/>
        </w:rPr>
      </w:pPr>
      <w:r>
        <w:t xml:space="preserve"> </w:t>
      </w:r>
    </w:p>
    <w:p>
      <w:pPr>
        <w:pStyle w:val="MMIcon"/>
        <w:ind w:left="1760"/>
      </w:pPr>
      <w:r>
        <w:rPr>
          <w:rFonts w:ascii="Meiryo" w:eastAsia="Meiryo" w:hAnsi="Meiryo" w:cs="Meiryo"/>
          <w:b w:val="0"/>
          <w:i w:val="0"/>
          <w:iCs w:val="0"/>
          <w:caps w:val="0"/>
          <w:strike w:val="0"/>
          <w:dstrike w:val="0"/>
          <w:color w:val="auto"/>
          <w:sz w:val="22"/>
          <w:u w:val="none"/>
        </w:rPr>
        <w:drawing>
          <wp:inline>
            <wp:extent cx="139700" cy="139700"/>
            <wp:docPr id="1005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rPr>
          <w:vanish/>
          <w:specVanish/>
        </w:rPr>
      </w:pPr>
      <w:r>
        <w:t>中小企業向けサイバーセキュリティ製品・サービスに関する情報提供プラットフォーム構築に向けた実現可能性調査成果報告書（概要版スライド）【2020年4月14日IPA】</w:t>
      </w:r>
    </w:p>
    <w:p>
      <w:pPr>
        <w:pStyle w:val="MMTopicInfo"/>
        <w:ind w:left="1760"/>
        <w:rPr>
          <w:vanish/>
          <w:specVanish/>
        </w:rPr>
      </w:pPr>
      <w:r>
        <w:t xml:space="preserve"> </w:t>
      </w:r>
    </w:p>
    <w:p>
      <w:pPr>
        <w:pStyle w:val="MMIcon"/>
        <w:ind w:left="1760"/>
      </w:pPr>
      <w:r>
        <w:rPr>
          <w:rFonts w:ascii="Meiryo" w:eastAsia="Meiryo" w:hAnsi="Meiryo" w:cs="Meiryo"/>
          <w:b w:val="0"/>
          <w:i w:val="0"/>
          <w:iCs w:val="0"/>
          <w:caps w:val="0"/>
          <w:strike w:val="0"/>
          <w:dstrike w:val="0"/>
          <w:color w:val="auto"/>
          <w:sz w:val="22"/>
          <w:u w:val="none"/>
        </w:rPr>
        <w:drawing>
          <wp:inline>
            <wp:extent cx="139700" cy="139700"/>
            <wp:docPr id="1005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rPr>
          <w:vanish/>
          <w:specVanish/>
        </w:rPr>
      </w:pPr>
      <w:r>
        <w:t>DX 推進指標 自己診断結果 分析レポート【2020年5月28日IPA】</w:t>
      </w:r>
    </w:p>
    <w:p>
      <w:pPr>
        <w:pStyle w:val="MMTopicInfo"/>
        <w:ind w:left="1760"/>
        <w:rPr>
          <w:vanish/>
          <w:specVanish/>
        </w:rPr>
      </w:pPr>
      <w:r>
        <w:t xml:space="preserve"> </w:t>
      </w:r>
    </w:p>
    <w:p>
      <w:pPr>
        <w:pStyle w:val="MMIcon"/>
        <w:ind w:left="1760"/>
      </w:pPr>
      <w:r>
        <w:rPr>
          <w:rFonts w:ascii="Meiryo" w:eastAsia="Meiryo" w:hAnsi="Meiryo" w:cs="Meiryo"/>
          <w:b w:val="0"/>
          <w:i w:val="0"/>
          <w:iCs w:val="0"/>
          <w:caps w:val="0"/>
          <w:strike w:val="0"/>
          <w:dstrike w:val="0"/>
          <w:color w:val="auto"/>
          <w:sz w:val="22"/>
          <w:u w:val="none"/>
        </w:rPr>
        <w:drawing>
          <wp:inline>
            <wp:extent cx="139700" cy="139700"/>
            <wp:docPr id="1005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rPr>
          <w:vanish/>
          <w:specVanish/>
        </w:rPr>
      </w:pPr>
      <w:r>
        <w:t>Wi-Fi利用者向け 簡易マニュアル（令和2年5月版）【2020年5月総務省】</w:t>
      </w:r>
    </w:p>
    <w:p>
      <w:pPr>
        <w:pStyle w:val="MMTopicInfo"/>
        <w:ind w:left="1760"/>
        <w:rPr>
          <w:vanish/>
          <w:specVanish/>
        </w:rPr>
      </w:pPr>
      <w:r>
        <w:t xml:space="preserve"> </w:t>
      </w:r>
    </w:p>
    <w:p>
      <w:pPr>
        <w:pStyle w:val="MMIcon"/>
        <w:ind w:left="1760"/>
      </w:pPr>
      <w:r>
        <w:rPr>
          <w:rFonts w:ascii="Meiryo" w:eastAsia="Meiryo" w:hAnsi="Meiryo" w:cs="Meiryo"/>
          <w:b w:val="0"/>
          <w:i w:val="0"/>
          <w:iCs w:val="0"/>
          <w:caps w:val="0"/>
          <w:strike w:val="0"/>
          <w:dstrike w:val="0"/>
          <w:color w:val="auto"/>
          <w:sz w:val="22"/>
          <w:u w:val="none"/>
        </w:rPr>
        <w:drawing>
          <wp:inline>
            <wp:extent cx="139700" cy="139700"/>
            <wp:docPr id="1005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rPr>
          <w:vanish/>
          <w:specVanish/>
        </w:rPr>
      </w:pPr>
      <w:r>
        <w:t>Wi-Fi提供者向け セキュリティ対策の手引き（令和2年5月版）【2020年5月総務省】</w:t>
      </w:r>
    </w:p>
    <w:p>
      <w:pPr>
        <w:pStyle w:val="MMTopicInfo"/>
        <w:ind w:left="1760"/>
        <w:rPr>
          <w:vanish/>
          <w:specVanish/>
        </w:rPr>
      </w:pPr>
      <w:r>
        <w:t xml:space="preserve"> </w:t>
      </w:r>
    </w:p>
    <w:p>
      <w:pPr>
        <w:pStyle w:val="MMIcon"/>
        <w:ind w:left="1760"/>
      </w:pPr>
      <w:r>
        <w:rPr>
          <w:rFonts w:ascii="Meiryo" w:eastAsia="Meiryo" w:hAnsi="Meiryo" w:cs="Meiryo"/>
          <w:b w:val="0"/>
          <w:i w:val="0"/>
          <w:iCs w:val="0"/>
          <w:caps w:val="0"/>
          <w:strike w:val="0"/>
          <w:dstrike w:val="0"/>
          <w:color w:val="auto"/>
          <w:sz w:val="22"/>
          <w:u w:val="none"/>
        </w:rPr>
        <w:drawing>
          <wp:inline>
            <wp:extent cx="139700" cy="139700"/>
            <wp:docPr id="1005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rPr>
          <w:vanish/>
          <w:specVanish/>
        </w:rPr>
      </w:pPr>
      <w:r>
        <w:t>NIST 800-46 Guide to Enterprise Telework, Remote Access, and Bring Your Own Device (BYOD) Security</w:t>
      </w:r>
    </w:p>
    <w:p>
      <w:pPr>
        <w:pStyle w:val="MMTopicInfo"/>
        <w:ind w:left="1760"/>
        <w:rPr>
          <w:vanish/>
          <w:specVanish/>
        </w:rPr>
      </w:pPr>
      <w:r>
        <w:t xml:space="preserve"> </w:t>
      </w:r>
    </w:p>
    <w:p>
      <w:pPr>
        <w:pStyle w:val="MMIcon"/>
        <w:ind w:left="1760"/>
      </w:pPr>
      <w:r>
        <w:rPr>
          <w:rFonts w:ascii="Meiryo" w:eastAsia="Meiryo" w:hAnsi="Meiryo" w:cs="Meiryo"/>
          <w:b w:val="0"/>
          <w:i w:val="0"/>
          <w:iCs w:val="0"/>
          <w:caps w:val="0"/>
          <w:strike w:val="0"/>
          <w:dstrike w:val="0"/>
          <w:color w:val="auto"/>
          <w:sz w:val="22"/>
          <w:u w:val="none"/>
        </w:rPr>
        <w:drawing>
          <wp:inline>
            <wp:extent cx="139700" cy="139700"/>
            <wp:docPr id="1005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rPr>
          <w:vanish/>
          <w:specVanish/>
        </w:rPr>
      </w:pPr>
      <w:r>
        <w:t>NIST SP 800-113 Guide to SSL VPNs</w:t>
      </w:r>
    </w:p>
    <w:p>
      <w:pPr>
        <w:pStyle w:val="MMTopicInfo"/>
        <w:ind w:left="1760"/>
        <w:rPr>
          <w:vanish/>
          <w:specVanish/>
        </w:rPr>
      </w:pPr>
      <w:r>
        <w:t xml:space="preserve"> </w:t>
      </w:r>
    </w:p>
    <w:p>
      <w:pPr>
        <w:pStyle w:val="MMIcon"/>
        <w:ind w:left="1760"/>
      </w:pPr>
      <w:r>
        <w:rPr>
          <w:rFonts w:ascii="Meiryo" w:eastAsia="Meiryo" w:hAnsi="Meiryo" w:cs="Meiryo"/>
          <w:b w:val="0"/>
          <w:i w:val="0"/>
          <w:iCs w:val="0"/>
          <w:caps w:val="0"/>
          <w:strike w:val="0"/>
          <w:dstrike w:val="0"/>
          <w:color w:val="auto"/>
          <w:sz w:val="22"/>
          <w:u w:val="none"/>
        </w:rPr>
        <w:drawing>
          <wp:inline>
            <wp:extent cx="139700" cy="139700"/>
            <wp:docPr id="1005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rPr>
          <w:vanish/>
          <w:specVanish/>
        </w:rPr>
      </w:pPr>
      <w:r>
        <w:t>ビジネスメール詐欺の実態調査報告書【2020年3月25日JPCERTCC】</w:t>
      </w:r>
    </w:p>
    <w:p>
      <w:pPr>
        <w:pStyle w:val="MMTopicInfo"/>
        <w:ind w:left="1760"/>
        <w:rPr>
          <w:vanish/>
          <w:specVanish/>
        </w:rPr>
      </w:pPr>
      <w:r>
        <w:t xml:space="preserve"> </w:t>
      </w:r>
    </w:p>
    <w:p>
      <w:pPr>
        <w:pStyle w:val="MMIcon"/>
        <w:ind w:left="1760"/>
      </w:pPr>
      <w:r>
        <w:rPr>
          <w:rFonts w:ascii="Meiryo" w:eastAsia="Meiryo" w:hAnsi="Meiryo" w:cs="Meiryo"/>
          <w:b w:val="0"/>
          <w:i w:val="0"/>
          <w:iCs w:val="0"/>
          <w:caps w:val="0"/>
          <w:strike w:val="0"/>
          <w:dstrike w:val="0"/>
          <w:color w:val="auto"/>
          <w:sz w:val="22"/>
          <w:u w:val="none"/>
        </w:rPr>
        <w:drawing>
          <wp:inline>
            <wp:extent cx="139700" cy="139700"/>
            <wp:docPr id="1005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rPr>
          <w:vanish/>
          <w:specVanish/>
        </w:rPr>
      </w:pPr>
      <w:r>
        <w:t>証拠保全ガイドライン第８版【2019年12月9日デジタル・フォレンジック研究会】</w:t>
      </w:r>
    </w:p>
    <w:p>
      <w:pPr>
        <w:pStyle w:val="MMTopicInfo"/>
        <w:ind w:left="1760"/>
        <w:rPr>
          <w:vanish/>
          <w:specVanish/>
        </w:rPr>
      </w:pPr>
      <w:r>
        <w:t xml:space="preserve"> </w:t>
      </w:r>
    </w:p>
    <w:p>
      <w:pPr>
        <w:pStyle w:val="MMIcon"/>
        <w:ind w:left="1760"/>
      </w:pPr>
      <w:r>
        <w:rPr>
          <w:rFonts w:ascii="Meiryo" w:eastAsia="Meiryo" w:hAnsi="Meiryo" w:cs="Meiryo"/>
          <w:b w:val="0"/>
          <w:i w:val="0"/>
          <w:iCs w:val="0"/>
          <w:caps w:val="0"/>
          <w:strike w:val="0"/>
          <w:dstrike w:val="0"/>
          <w:color w:val="auto"/>
          <w:sz w:val="22"/>
          <w:u w:val="none"/>
        </w:rPr>
        <w:drawing>
          <wp:inline>
            <wp:extent cx="139700" cy="139700"/>
            <wp:docPr id="1005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rPr>
          <w:vanish/>
          <w:specVanish/>
        </w:rPr>
      </w:pPr>
      <w:r>
        <w:t>政府情報システムのためのセキュリティ評価制度（ISMAP）について【2020年6月3日内閣官房・総務省・経済産業省】</w:t>
      </w:r>
    </w:p>
    <w:p>
      <w:pPr>
        <w:pStyle w:val="MMTopicInfo"/>
        <w:ind w:left="1760"/>
        <w:rPr>
          <w:vanish/>
          <w:specVanish/>
        </w:rPr>
      </w:pPr>
      <w:r>
        <w:t xml:space="preserve"> </w:t>
      </w:r>
    </w:p>
    <w:p>
      <w:pPr>
        <w:pStyle w:val="MMIcon"/>
        <w:ind w:left="1760"/>
      </w:pPr>
      <w:r>
        <w:rPr>
          <w:rFonts w:ascii="Meiryo" w:eastAsia="Meiryo" w:hAnsi="Meiryo" w:cs="Meiryo"/>
          <w:b w:val="0"/>
          <w:i w:val="0"/>
          <w:iCs w:val="0"/>
          <w:caps w:val="0"/>
          <w:strike w:val="0"/>
          <w:dstrike w:val="0"/>
          <w:color w:val="auto"/>
          <w:sz w:val="22"/>
          <w:u w:val="none"/>
        </w:rPr>
        <w:drawing>
          <wp:inline>
            <wp:extent cx="139700" cy="139700"/>
            <wp:docPr id="1005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2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rPr>
          <w:vanish/>
          <w:specVanish/>
        </w:rPr>
      </w:pPr>
      <w:r>
        <w:t>サイバー攻撃の現状【公安調査庁2020】</w:t>
      </w:r>
    </w:p>
    <w:p>
      <w:pPr>
        <w:pStyle w:val="MMTopicInfo"/>
        <w:ind w:left="1760"/>
        <w:rPr>
          <w:vanish/>
          <w:specVanish/>
        </w:rPr>
      </w:pPr>
      <w:r>
        <w:t xml:space="preserve"> </w:t>
      </w:r>
    </w:p>
    <w:p>
      <w:pPr>
        <w:pStyle w:val="MMIcon"/>
        <w:ind w:left="1760"/>
      </w:pPr>
      <w:r>
        <w:rPr>
          <w:rFonts w:ascii="Meiryo" w:eastAsia="Meiryo" w:hAnsi="Meiryo" w:cs="Meiryo"/>
          <w:b w:val="0"/>
          <w:i w:val="0"/>
          <w:iCs w:val="0"/>
          <w:caps w:val="0"/>
          <w:strike w:val="0"/>
          <w:dstrike w:val="0"/>
          <w:color w:val="auto"/>
          <w:sz w:val="22"/>
          <w:u w:val="none"/>
        </w:rPr>
        <w:drawing>
          <wp:inline>
            <wp:extent cx="139700" cy="139700"/>
            <wp:docPr id="1005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2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rPr>
          <w:vanish/>
          <w:specVanish/>
        </w:rPr>
      </w:pPr>
      <w:r>
        <w:t>中小企業向けサイバーセキュリティ事後対応支援実証事業（サイバーセキュリティお助け隊-実証参加企業事例集-【2020年4月21日IPA】</w:t>
      </w:r>
    </w:p>
    <w:p>
      <w:pPr>
        <w:pStyle w:val="MMTopicInfo"/>
        <w:ind w:left="1760"/>
        <w:rPr>
          <w:vanish/>
          <w:specVanish/>
        </w:rPr>
      </w:pPr>
      <w:r>
        <w:t xml:space="preserve"> </w:t>
      </w:r>
    </w:p>
    <w:p>
      <w:pPr>
        <w:pStyle w:val="MMIcon"/>
        <w:ind w:left="1760"/>
      </w:pPr>
      <w:r>
        <w:rPr>
          <w:rFonts w:ascii="Meiryo" w:eastAsia="Meiryo" w:hAnsi="Meiryo" w:cs="Meiryo"/>
          <w:b w:val="0"/>
          <w:i w:val="0"/>
          <w:iCs w:val="0"/>
          <w:caps w:val="0"/>
          <w:strike w:val="0"/>
          <w:dstrike w:val="0"/>
          <w:color w:val="auto"/>
          <w:sz w:val="22"/>
          <w:u w:val="none"/>
        </w:rPr>
        <w:drawing>
          <wp:inline>
            <wp:extent cx="139700" cy="139700"/>
            <wp:docPr id="1005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2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rPr>
          <w:vanish/>
          <w:specVanish/>
        </w:rPr>
      </w:pPr>
      <w:r>
        <w:t>中小企業向けサイバーセキュリティ事後対応支援実証事業（サイバーセキュリティお助け隊-成果報告書（概要版）-【2020年4月21日IPA】</w:t>
      </w:r>
    </w:p>
    <w:p>
      <w:pPr>
        <w:pStyle w:val="MMTopicInfo"/>
        <w:ind w:left="1760"/>
        <w:rPr>
          <w:vanish/>
          <w:specVanish/>
        </w:rPr>
      </w:pPr>
      <w:r>
        <w:t xml:space="preserve"> </w:t>
      </w:r>
    </w:p>
    <w:p>
      <w:pPr>
        <w:pStyle w:val="MMIcon"/>
        <w:ind w:left="1760"/>
      </w:pPr>
      <w:r>
        <w:rPr>
          <w:rFonts w:ascii="Meiryo" w:eastAsia="Meiryo" w:hAnsi="Meiryo" w:cs="Meiryo"/>
          <w:b w:val="0"/>
          <w:i w:val="0"/>
          <w:iCs w:val="0"/>
          <w:caps w:val="0"/>
          <w:strike w:val="0"/>
          <w:dstrike w:val="0"/>
          <w:color w:val="auto"/>
          <w:sz w:val="22"/>
          <w:u w:val="none"/>
        </w:rPr>
        <w:drawing>
          <wp:inline>
            <wp:extent cx="139700" cy="139700"/>
            <wp:docPr id="1005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2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rPr>
          <w:vanish/>
          <w:specVanish/>
        </w:rPr>
      </w:pPr>
      <w:r>
        <w:t>中小企業向けサイバーセキュリティ事後対応支援実証事業（サイバーセキュリティお助け隊-成果報告書（全体版）-【2020年4月21日IPA】</w:t>
      </w:r>
    </w:p>
    <w:p>
      <w:pPr>
        <w:pStyle w:val="MMTopicInfo"/>
        <w:ind w:left="1760"/>
        <w:rPr>
          <w:vanish/>
          <w:specVanish/>
        </w:rPr>
      </w:pPr>
      <w:r>
        <w:t xml:space="preserve"> </w:t>
      </w:r>
    </w:p>
    <w:p>
      <w:pPr>
        <w:pStyle w:val="MMIcon"/>
        <w:ind w:left="1760"/>
      </w:pPr>
      <w:r>
        <w:rPr>
          <w:rFonts w:ascii="Meiryo" w:eastAsia="Meiryo" w:hAnsi="Meiryo" w:cs="Meiryo"/>
          <w:b w:val="0"/>
          <w:i w:val="0"/>
          <w:iCs w:val="0"/>
          <w:caps w:val="0"/>
          <w:strike w:val="0"/>
          <w:dstrike w:val="0"/>
          <w:color w:val="auto"/>
          <w:sz w:val="22"/>
          <w:u w:val="none"/>
        </w:rPr>
        <w:drawing>
          <wp:inline>
            <wp:extent cx="139700" cy="139700"/>
            <wp:docPr id="1005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2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rPr>
          <w:vanish/>
          <w:specVanish/>
        </w:rPr>
      </w:pPr>
      <w:r>
        <w:t>テレワーク等への継続的な取組に際してセキュリティ上留意すべき点について【2020年6月11日NISC】telework20200611</w:t>
      </w:r>
    </w:p>
    <w:p>
      <w:pPr>
        <w:pStyle w:val="MMTopicInfo"/>
        <w:ind w:left="1760"/>
        <w:rPr>
          <w:vanish/>
          <w:specVanish/>
        </w:rPr>
      </w:pPr>
      <w:r>
        <w:t xml:space="preserve"> </w:t>
      </w:r>
    </w:p>
    <w:p>
      <w:pPr>
        <w:pStyle w:val="MMIcon"/>
        <w:ind w:left="1760"/>
      </w:pPr>
      <w:r>
        <w:rPr>
          <w:rFonts w:ascii="Meiryo" w:eastAsia="Meiryo" w:hAnsi="Meiryo" w:cs="Meiryo"/>
          <w:b w:val="0"/>
          <w:i w:val="0"/>
          <w:iCs w:val="0"/>
          <w:caps w:val="0"/>
          <w:strike w:val="0"/>
          <w:dstrike w:val="0"/>
          <w:color w:val="auto"/>
          <w:sz w:val="22"/>
          <w:u w:val="none"/>
        </w:rPr>
        <w:drawing>
          <wp:inline>
            <wp:extent cx="139700" cy="139700"/>
            <wp:docPr id="1005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rPr>
          <w:vanish/>
          <w:specVanish/>
        </w:rPr>
      </w:pPr>
      <w:r>
        <w:t>昨今の産業を巡るサイバーセキュリティに係る状況の認識と今後の取組の方向性について（本文）【2020年6月12日METI】</w:t>
      </w:r>
    </w:p>
    <w:p>
      <w:pPr>
        <w:pStyle w:val="MMTopicInfo"/>
        <w:ind w:left="1760"/>
        <w:rPr>
          <w:vanish/>
          <w:specVanish/>
        </w:rPr>
      </w:pPr>
      <w:r>
        <w:t xml:space="preserve"> </w:t>
      </w:r>
    </w:p>
    <w:p>
      <w:pPr>
        <w:pStyle w:val="MMIcon"/>
        <w:ind w:left="1760"/>
      </w:pPr>
      <w:r>
        <w:rPr>
          <w:rFonts w:ascii="Meiryo" w:eastAsia="Meiryo" w:hAnsi="Meiryo" w:cs="Meiryo"/>
          <w:b w:val="0"/>
          <w:i w:val="0"/>
          <w:iCs w:val="0"/>
          <w:caps w:val="0"/>
          <w:strike w:val="0"/>
          <w:dstrike w:val="0"/>
          <w:color w:val="auto"/>
          <w:sz w:val="22"/>
          <w:u w:val="none"/>
        </w:rPr>
        <w:drawing>
          <wp:inline>
            <wp:extent cx="139700" cy="139700"/>
            <wp:docPr id="1005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rPr>
          <w:vanish/>
          <w:specVanish/>
        </w:rPr>
      </w:pPr>
      <w:r>
        <w:t>プラットフォーム変革手引書案について【2020年6月NEDO】</w:t>
      </w:r>
    </w:p>
    <w:p>
      <w:pPr>
        <w:pStyle w:val="MMTopicInfo"/>
        <w:ind w:left="1760"/>
        <w:rPr>
          <w:vanish/>
          <w:specVanish/>
        </w:rPr>
      </w:pPr>
      <w:r>
        <w:t xml:space="preserve"> </w:t>
      </w:r>
    </w:p>
    <w:p>
      <w:pPr>
        <w:pStyle w:val="MMIcon"/>
        <w:ind w:left="1760"/>
      </w:pPr>
      <w:r>
        <w:rPr>
          <w:rFonts w:ascii="Meiryo" w:eastAsia="Meiryo" w:hAnsi="Meiryo" w:cs="Meiryo"/>
          <w:b w:val="0"/>
          <w:i w:val="0"/>
          <w:iCs w:val="0"/>
          <w:caps w:val="0"/>
          <w:strike w:val="0"/>
          <w:dstrike w:val="0"/>
          <w:color w:val="auto"/>
          <w:sz w:val="22"/>
          <w:u w:val="none"/>
        </w:rPr>
        <w:drawing>
          <wp:inline>
            <wp:extent cx="139700" cy="139700"/>
            <wp:docPr id="1005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3"/>
        <w:numPr>
          <w:ilvl w:val="2"/>
          <w:numId w:val="1"/>
        </w:numPr>
      </w:pPr>
      <w:r>
        <w:t>2020年2期（現在46文献）</w:t>
      </w:r>
    </w:p>
    <w:p>
      <w:pPr>
        <w:pStyle w:val="MMTopic4"/>
        <w:numPr>
          <w:ilvl w:val="3"/>
          <w:numId w:val="1"/>
        </w:numPr>
        <w:rPr>
          <w:vanish/>
          <w:specVanish/>
        </w:rPr>
      </w:pPr>
      <w:r>
        <w:t>図らずもテレワーク普及で企業のデジタルトランスフォーメーションが一気に推進【2020年6月5日野村直之】</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5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サイバーセキュリティにおけるAI活用の最先端【2020年6月5日ZDNet】</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5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ebook-remote-playbook</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5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成長戦略による変革後の生活・現場(Society 5.0)【2017年5月30日未来投資会議】siryou1</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5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Meiryo" w:eastAsia="Meiryo" w:hAnsi="Meiryo" w:cs="Meiryo"/>
          <w:b w:val="0"/>
          <w:i w:val="0"/>
          <w:iCs w:val="0"/>
          <w:caps w:val="0"/>
          <w:strike w:val="0"/>
          <w:dstrike w:val="0"/>
          <w:color w:val="auto"/>
          <w:sz w:val="22"/>
          <w:u w:val="none"/>
        </w:rPr>
        <w:t xml:space="preserve"> </w:t>
      </w:r>
      <w:r>
        <w:rPr>
          <w:rFonts w:ascii="Meiryo" w:eastAsia="Meiryo" w:hAnsi="Meiryo" w:cs="Meiryo"/>
          <w:b w:val="0"/>
          <w:i w:val="0"/>
          <w:iCs w:val="0"/>
          <w:caps w:val="0"/>
          <w:strike w:val="0"/>
          <w:dstrike w:val="0"/>
          <w:color w:val="auto"/>
          <w:sz w:val="22"/>
          <w:u w:val="none"/>
        </w:rPr>
        <w:drawing>
          <wp:inline>
            <wp:extent cx="139700" cy="139700"/>
            <wp:docPr id="1005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5"/>
        <w:numPr>
          <w:ilvl w:val="4"/>
          <w:numId w:val="1"/>
        </w:numPr>
      </w:pPr>
      <w:r>
        <w:t>イメージ図〜⾰新的技術を活かして⼀⼈⼀⼈のニーズに合わせたサービス提供による社会課題の解決と成⻑のフロンティア〜</w:t>
      </w:r>
    </w:p>
    <w:p>
      <w:pPr>
        <w:pStyle w:val="MMTopic4"/>
        <w:numPr>
          <w:ilvl w:val="3"/>
          <w:numId w:val="1"/>
        </w:numPr>
        <w:rPr>
          <w:vanish/>
          <w:specVanish/>
        </w:rPr>
      </w:pPr>
      <w:r>
        <w:t>利用者向けフィッシング詐欺対策ガイドライン【2020年6月フィッシング対策協議会】</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5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Meiryo" w:eastAsia="Meiryo" w:hAnsi="Meiryo" w:cs="Meiryo"/>
          <w:b w:val="0"/>
          <w:i w:val="0"/>
          <w:iCs w:val="0"/>
          <w:caps w:val="0"/>
          <w:strike w:val="0"/>
          <w:dstrike w:val="0"/>
          <w:color w:val="auto"/>
          <w:sz w:val="22"/>
          <w:u w:val="none"/>
        </w:rPr>
        <w:t xml:space="preserve"> </w:t>
      </w:r>
      <w:r>
        <w:rPr>
          <w:rFonts w:ascii="Meiryo" w:eastAsia="Meiryo" w:hAnsi="Meiryo" w:cs="Meiryo"/>
          <w:b w:val="0"/>
          <w:i w:val="0"/>
          <w:iCs w:val="0"/>
          <w:caps w:val="0"/>
          <w:strike w:val="0"/>
          <w:dstrike w:val="0"/>
          <w:color w:val="auto"/>
          <w:sz w:val="22"/>
          <w:u w:val="none"/>
        </w:rPr>
        <w:drawing>
          <wp:inline>
            <wp:extent cx="139700" cy="139700"/>
            <wp:docPr id="1005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5"/>
        <w:numPr>
          <w:ilvl w:val="4"/>
          <w:numId w:val="1"/>
        </w:numPr>
      </w:pPr>
      <w:r>
        <w:rPr>
          <w:rFonts w:ascii="Meiryo" w:eastAsia="Meiryo" w:hAnsi="Meiryo" w:cs="Meiryo"/>
          <w:b w:val="0"/>
          <w:i w:val="0"/>
          <w:strike w:val="0"/>
          <w:color w:val="000000"/>
          <w:sz w:val="20"/>
          <w:u w:val="none"/>
        </w:rPr>
        <w:t>フィッシング対策協議会からの公式ガイドライン</w:t>
      </w:r>
    </w:p>
    <w:p>
      <w:pPr>
        <w:pStyle w:val="MMTopic4"/>
        <w:numPr>
          <w:ilvl w:val="3"/>
          <w:numId w:val="1"/>
        </w:numPr>
        <w:rPr>
          <w:vanish/>
          <w:specVanish/>
        </w:rPr>
      </w:pPr>
      <w:r>
        <w:t>サイバーセキュリティ経営ガイドライン Ver2.0実践のためのプラクティス集【2020年6月3日IPA】</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5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Meiryo" w:eastAsia="Meiryo" w:hAnsi="Meiryo" w:cs="Meiryo"/>
          <w:b w:val="0"/>
          <w:i w:val="0"/>
          <w:iCs w:val="0"/>
          <w:caps w:val="0"/>
          <w:strike w:val="0"/>
          <w:dstrike w:val="0"/>
          <w:color w:val="auto"/>
          <w:sz w:val="22"/>
          <w:u w:val="none"/>
        </w:rPr>
        <w:t xml:space="preserve"> </w:t>
      </w:r>
      <w:r>
        <w:rPr>
          <w:rFonts w:ascii="Meiryo" w:eastAsia="Meiryo" w:hAnsi="Meiryo" w:cs="Meiryo"/>
          <w:b w:val="0"/>
          <w:i w:val="0"/>
          <w:iCs w:val="0"/>
          <w:caps w:val="0"/>
          <w:strike w:val="0"/>
          <w:dstrike w:val="0"/>
          <w:color w:val="auto"/>
          <w:sz w:val="22"/>
          <w:u w:val="none"/>
        </w:rPr>
        <w:drawing>
          <wp:inline>
            <wp:extent cx="139700" cy="139700"/>
            <wp:docPr id="1005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5"/>
        <w:numPr>
          <w:ilvl w:val="4"/>
          <w:numId w:val="1"/>
        </w:numPr>
      </w:pPr>
      <w:r>
        <w:rPr>
          <w:rFonts w:ascii="Meiryo" w:eastAsia="Meiryo" w:hAnsi="Meiryo" w:cs="Meiryo"/>
          <w:b w:val="0"/>
          <w:i w:val="0"/>
          <w:strike w:val="0"/>
          <w:color w:val="000000"/>
          <w:sz w:val="20"/>
          <w:u w:val="none"/>
        </w:rPr>
        <w:t>サイバーセキュリティ経営ガイドライン Ver2.0に対応したプラクティスの改訂版</w:t>
      </w:r>
    </w:p>
    <w:p>
      <w:pPr>
        <w:pStyle w:val="MMTopic4"/>
        <w:numPr>
          <w:ilvl w:val="3"/>
          <w:numId w:val="1"/>
        </w:numPr>
        <w:rPr>
          <w:vanish/>
          <w:specVanish/>
        </w:rPr>
      </w:pPr>
      <w:r>
        <w:t>テレワークを実施する際にセキュリティ上留意すべき点について【202年4月9日NISC】</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5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Meiryo" w:eastAsia="Meiryo" w:hAnsi="Meiryo" w:cs="Meiryo"/>
          <w:b w:val="0"/>
          <w:i w:val="0"/>
          <w:iCs w:val="0"/>
          <w:caps w:val="0"/>
          <w:strike w:val="0"/>
          <w:dstrike w:val="0"/>
          <w:color w:val="auto"/>
          <w:sz w:val="22"/>
          <w:u w:val="none"/>
        </w:rPr>
        <w:t xml:space="preserve"> </w:t>
      </w:r>
      <w:r>
        <w:rPr>
          <w:rFonts w:ascii="Meiryo" w:eastAsia="Meiryo" w:hAnsi="Meiryo" w:cs="Meiryo"/>
          <w:b w:val="0"/>
          <w:i w:val="0"/>
          <w:iCs w:val="0"/>
          <w:caps w:val="0"/>
          <w:strike w:val="0"/>
          <w:dstrike w:val="0"/>
          <w:color w:val="auto"/>
          <w:sz w:val="22"/>
          <w:u w:val="none"/>
        </w:rPr>
        <w:drawing>
          <wp:inline>
            <wp:extent cx="139700" cy="139700"/>
            <wp:docPr id="1005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5"/>
        <w:numPr>
          <w:ilvl w:val="4"/>
          <w:numId w:val="1"/>
        </w:numPr>
      </w:pPr>
      <w:r>
        <w:t>コロナウイルス対策に対応したテレワークでの留意点</w:t>
      </w:r>
    </w:p>
    <w:p>
      <w:pPr>
        <w:pStyle w:val="MMTopic5"/>
        <w:numPr>
          <w:ilvl w:val="4"/>
          <w:numId w:val="1"/>
        </w:numPr>
      </w:pPr>
      <w:r>
        <w:t>資料１ 政府機関等におけるテレワークにかかる留意事項（注意喚起）</w:t>
      </w:r>
    </w:p>
    <w:p>
      <w:pPr>
        <w:pStyle w:val="MMTopic5"/>
        <w:numPr>
          <w:ilvl w:val="4"/>
          <w:numId w:val="1"/>
        </w:numPr>
      </w:pPr>
      <w:r>
        <w:t>資料２ 重要インフラ事業者等におけるテレワークにかかる留意事項（注意喚起）</w:t>
      </w:r>
    </w:p>
    <w:p>
      <w:pPr>
        <w:pStyle w:val="MMTopic5"/>
        <w:numPr>
          <w:ilvl w:val="4"/>
          <w:numId w:val="1"/>
        </w:numPr>
      </w:pPr>
      <w:r>
        <w:t>資料３ テレワーク実施者の方へ ～あなたのセキュリティは大丈夫ですか？～</w:t>
      </w:r>
    </w:p>
    <w:p>
      <w:pPr>
        <w:pStyle w:val="MMTopic5"/>
        <w:numPr>
          <w:ilvl w:val="4"/>
          <w:numId w:val="1"/>
        </w:numPr>
      </w:pPr>
      <w:r>
        <w:t>資料４ テレワークにかかる留意事項（情報共有）</w:t>
      </w:r>
    </w:p>
    <w:p>
      <w:pPr>
        <w:pStyle w:val="MMTopic4"/>
        <w:numPr>
          <w:ilvl w:val="3"/>
          <w:numId w:val="1"/>
        </w:numPr>
        <w:rPr>
          <w:vanish/>
          <w:specVanish/>
        </w:rPr>
      </w:pPr>
      <w:r>
        <w:t>アジャイル開発が支えるDXの取り組み200521_agile【ZDNet】</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5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在宅勤務用ネットワークの45％にマルウェア発見　テレワークはなぜ危険か【2020年5月31日TechTarget】</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5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AIがデジタルトランスフォーメーションの起爆剤に？“ミニDX”から始める企業変革【2020年5月29日ITmedia】</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5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いまさら聞けない「コンテナ」と「仮想マシン」の根本的な違いとは？【2020年5月22日TechTarget】</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5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IoT・5Gセキュリティ総合対策【2019年8月総務省】</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5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Meiryo" w:eastAsia="Meiryo" w:hAnsi="Meiryo" w:cs="Meiryo"/>
          <w:b w:val="0"/>
          <w:i w:val="0"/>
          <w:iCs w:val="0"/>
          <w:caps w:val="0"/>
          <w:strike w:val="0"/>
          <w:dstrike w:val="0"/>
          <w:color w:val="auto"/>
          <w:sz w:val="22"/>
          <w:u w:val="none"/>
        </w:rPr>
        <w:t xml:space="preserve"> </w:t>
      </w:r>
      <w:r>
        <w:rPr>
          <w:rFonts w:ascii="Meiryo" w:eastAsia="Meiryo" w:hAnsi="Meiryo" w:cs="Meiryo"/>
          <w:b w:val="0"/>
          <w:i w:val="0"/>
          <w:iCs w:val="0"/>
          <w:caps w:val="0"/>
          <w:strike w:val="0"/>
          <w:dstrike w:val="0"/>
          <w:color w:val="auto"/>
          <w:sz w:val="22"/>
          <w:u w:val="none"/>
        </w:rPr>
        <w:drawing>
          <wp:inline>
            <wp:extent cx="139700" cy="139700"/>
            <wp:docPr id="1005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5"/>
        <w:numPr>
          <w:ilvl w:val="4"/>
          <w:numId w:val="1"/>
        </w:numPr>
      </w:pPr>
      <w:r>
        <w:t>本文書は、今般、「IoTセキュリティ総合対策」策定・公表後の様々な状況変化などを踏まえつつ、IoT・5G時代にふさわしいサイバーセキュリティ政策の在り方について検討し、「IoT・5Gセキュリティ総合対策」として整理したものである。</w:t>
      </w:r>
    </w:p>
    <w:p>
      <w:pPr>
        <w:pStyle w:val="MMTopic4"/>
        <w:numPr>
          <w:ilvl w:val="3"/>
          <w:numId w:val="1"/>
        </w:numPr>
        <w:rPr>
          <w:vanish/>
          <w:specVanish/>
        </w:rPr>
      </w:pPr>
      <w:r>
        <w:t>「デジタル・トランスフォーメーション（DX）推進に向けた企業とIT人材の実態調査」調査報告 【2020年5月15日IPA】</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5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Meiryo" w:eastAsia="Meiryo" w:hAnsi="Meiryo" w:cs="Meiryo"/>
          <w:b w:val="0"/>
          <w:i w:val="0"/>
          <w:iCs w:val="0"/>
          <w:caps w:val="0"/>
          <w:strike w:val="0"/>
          <w:dstrike w:val="0"/>
          <w:color w:val="auto"/>
          <w:sz w:val="22"/>
          <w:u w:val="none"/>
        </w:rPr>
        <w:t xml:space="preserve"> </w:t>
      </w:r>
      <w:r>
        <w:rPr>
          <w:rFonts w:ascii="Meiryo" w:eastAsia="Meiryo" w:hAnsi="Meiryo" w:cs="Meiryo"/>
          <w:b w:val="0"/>
          <w:i w:val="0"/>
          <w:iCs w:val="0"/>
          <w:caps w:val="0"/>
          <w:strike w:val="0"/>
          <w:dstrike w:val="0"/>
          <w:color w:val="auto"/>
          <w:sz w:val="22"/>
          <w:u w:val="none"/>
        </w:rPr>
        <w:drawing>
          <wp:inline>
            <wp:extent cx="139700" cy="139700"/>
            <wp:docPr id="1005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173" w:history="1">
        <w:r>
          <w:rPr>
            <w:color w:val="0000FF"/>
            <w:u w:val="single"/>
          </w:rPr>
          <w:t>デジタル・トランスフォーメーション（DX）推進に向けた企業とIT人材の実態調査：IPA 独立行政法人 情報処理推進機構</w:t>
        </w:r>
      </w:hyperlink>
      <w:r>
        <w:rPr>
          <w:color w:val="auto"/>
          <w:u w:val="none"/>
        </w:rPr>
        <w:t xml:space="preserve">; </w:t>
      </w:r>
    </w:p>
    <w:p>
      <w:pPr>
        <w:ind w:left="1520"/>
      </w:pPr>
    </w:p>
    <w:p>
      <w:pPr>
        <w:pStyle w:val="MMTopic5"/>
        <w:numPr>
          <w:ilvl w:val="4"/>
          <w:numId w:val="1"/>
        </w:numPr>
      </w:pPr>
      <w:r>
        <w:t>企業におけるDX取組状況や先進事例、及び先端デジタル領域において不足が懸念されるIT人材の学び直しや流動実態等の調査を実施し、その結果を報告書として公開</w:t>
      </w:r>
    </w:p>
    <w:p>
      <w:pPr>
        <w:pStyle w:val="MMTopic5"/>
        <w:numPr>
          <w:ilvl w:val="4"/>
          <w:numId w:val="1"/>
        </w:numPr>
      </w:pPr>
      <w:r>
        <w:rPr>
          <w:rFonts w:ascii="Meiryo" w:eastAsia="Meiryo" w:hAnsi="Meiryo" w:cs="Meiryo"/>
          <w:b w:val="0"/>
          <w:i w:val="0"/>
          <w:strike w:val="0"/>
          <w:color w:val="000000"/>
          <w:sz w:val="20"/>
          <w:u w:val="none"/>
        </w:rPr>
        <w:t>報告書ポイント</w:t>
      </w:r>
    </w:p>
    <w:p>
      <w:pPr>
        <w:pStyle w:val="MMTopic5"/>
        <w:numPr>
          <w:ilvl w:val="4"/>
          <w:numId w:val="1"/>
        </w:numPr>
      </w:pPr>
      <w:r>
        <w:t>報告書概要編</w:t>
      </w:r>
    </w:p>
    <w:p>
      <w:pPr>
        <w:pStyle w:val="MMTopic5"/>
        <w:numPr>
          <w:ilvl w:val="4"/>
          <w:numId w:val="1"/>
        </w:numPr>
      </w:pPr>
      <w:r>
        <w:t>報告書詳細編</w:t>
      </w:r>
    </w:p>
    <w:p>
      <w:pPr>
        <w:pStyle w:val="MMTopic4"/>
        <w:numPr>
          <w:ilvl w:val="3"/>
          <w:numId w:val="1"/>
        </w:numPr>
        <w:rPr>
          <w:vanish/>
          <w:specVanish/>
        </w:rPr>
      </w:pPr>
      <w:r>
        <w:t>インターネットの安全・安心ハンドブックVer4.10【2020年4月20日NISC】</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5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Meiryo" w:eastAsia="Meiryo" w:hAnsi="Meiryo" w:cs="Meiryo"/>
          <w:b w:val="0"/>
          <w:i w:val="0"/>
          <w:iCs w:val="0"/>
          <w:caps w:val="0"/>
          <w:strike w:val="0"/>
          <w:dstrike w:val="0"/>
          <w:color w:val="auto"/>
          <w:sz w:val="22"/>
          <w:u w:val="none"/>
        </w:rPr>
        <w:t xml:space="preserve"> </w:t>
      </w:r>
      <w:r>
        <w:rPr>
          <w:rFonts w:ascii="Meiryo" w:eastAsia="Meiryo" w:hAnsi="Meiryo" w:cs="Meiryo"/>
          <w:b w:val="0"/>
          <w:i w:val="0"/>
          <w:iCs w:val="0"/>
          <w:caps w:val="0"/>
          <w:strike w:val="0"/>
          <w:dstrike w:val="0"/>
          <w:color w:val="auto"/>
          <w:sz w:val="22"/>
          <w:u w:val="none"/>
        </w:rPr>
        <w:drawing>
          <wp:inline>
            <wp:extent cx="139700" cy="139700"/>
            <wp:docPr id="1005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3"/>
        <w:numPr>
          <w:ilvl w:val="2"/>
          <w:numId w:val="1"/>
        </w:numPr>
      </w:pPr>
      <w:r>
        <w:rPr>
          <w:rFonts w:ascii="Meiryo" w:eastAsia="Meiryo" w:hAnsi="Meiryo" w:cs="Meiryo"/>
          <w:b w:val="0"/>
          <w:i w:val="0"/>
          <w:strike w:val="0"/>
          <w:color w:val="000000"/>
          <w:sz w:val="20"/>
          <w:u w:val="none"/>
        </w:rPr>
        <w:t>2020年1期（129文献）</w:t>
      </w:r>
    </w:p>
    <w:p>
      <w:pPr>
        <w:pStyle w:val="MMTopic4"/>
        <w:numPr>
          <w:ilvl w:val="3"/>
          <w:numId w:val="1"/>
        </w:numPr>
        <w:rPr>
          <w:vanish/>
          <w:specVanish/>
        </w:rPr>
      </w:pPr>
      <w:r>
        <w:t>自治体の偽サイト相次ぐ、給付金で各機関が注意喚起【2020年5月14日 日本経済新聞】</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5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ゼロから学べるテレワーク導入完全ガイド【V-CUBE】</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5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Web制作要件シート【2020年3月25日Lancers】</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5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NTTドコモが300の実証から見いだした、5Gビジネスでも「高速大容量」が重要な理由【2020年3月17日ITMedia】</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5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サイバーセキュリティ経営ガイドライン実践状況の可視化ツールβ版【2020年3月26日IPA】</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5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Meiryo" w:eastAsia="Meiryo" w:hAnsi="Meiryo" w:cs="Meiryo"/>
          <w:b w:val="0"/>
          <w:i w:val="0"/>
          <w:iCs w:val="0"/>
          <w:caps w:val="0"/>
          <w:strike w:val="0"/>
          <w:dstrike w:val="0"/>
          <w:color w:val="auto"/>
          <w:sz w:val="22"/>
          <w:u w:val="none"/>
        </w:rPr>
        <w:t xml:space="preserve"> </w:t>
      </w:r>
      <w:r>
        <w:rPr>
          <w:rFonts w:ascii="Meiryo" w:eastAsia="Meiryo" w:hAnsi="Meiryo" w:cs="Meiryo"/>
          <w:b w:val="0"/>
          <w:i w:val="0"/>
          <w:iCs w:val="0"/>
          <w:caps w:val="0"/>
          <w:strike w:val="0"/>
          <w:dstrike w:val="0"/>
          <w:color w:val="auto"/>
          <w:sz w:val="22"/>
          <w:u w:val="none"/>
        </w:rPr>
        <w:drawing>
          <wp:inline>
            <wp:extent cx="139700" cy="139700"/>
            <wp:docPr id="1005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AI社会実装推進調査報告書【2018年6月19日IPA】</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5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9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Meiryo" w:eastAsia="Meiryo" w:hAnsi="Meiryo" w:cs="Meiryo"/>
          <w:b w:val="0"/>
          <w:i w:val="0"/>
          <w:iCs w:val="0"/>
          <w:caps w:val="0"/>
          <w:strike w:val="0"/>
          <w:dstrike w:val="0"/>
          <w:color w:val="auto"/>
          <w:sz w:val="22"/>
          <w:u w:val="none"/>
        </w:rPr>
        <w:t xml:space="preserve"> </w:t>
      </w:r>
      <w:r>
        <w:rPr>
          <w:rFonts w:ascii="Meiryo" w:eastAsia="Meiryo" w:hAnsi="Meiryo" w:cs="Meiryo"/>
          <w:b w:val="0"/>
          <w:i w:val="0"/>
          <w:iCs w:val="0"/>
          <w:caps w:val="0"/>
          <w:strike w:val="0"/>
          <w:dstrike w:val="0"/>
          <w:color w:val="auto"/>
          <w:sz w:val="22"/>
          <w:u w:val="none"/>
        </w:rPr>
        <w:drawing>
          <wp:inline>
            <wp:extent cx="139700" cy="139700"/>
            <wp:docPr id="1005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9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5"/>
        <w:numPr>
          <w:ilvl w:val="4"/>
          <w:numId w:val="1"/>
        </w:numPr>
      </w:pPr>
      <w:r>
        <w:t>スライド形式</w:t>
      </w:r>
    </w:p>
    <w:p>
      <w:pPr>
        <w:pStyle w:val="MMTopic4"/>
        <w:numPr>
          <w:ilvl w:val="3"/>
          <w:numId w:val="1"/>
        </w:numPr>
        <w:rPr>
          <w:vanish/>
          <w:specVanish/>
        </w:rPr>
      </w:pPr>
      <w:r>
        <w:t>「これからの人材のスキル変革を考える～DX時代を迎えて～」【2019年7月4日IPA】</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5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9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Meiryo" w:eastAsia="Meiryo" w:hAnsi="Meiryo" w:cs="Meiryo"/>
          <w:b w:val="0"/>
          <w:i w:val="0"/>
          <w:iCs w:val="0"/>
          <w:caps w:val="0"/>
          <w:strike w:val="0"/>
          <w:dstrike w:val="0"/>
          <w:color w:val="auto"/>
          <w:sz w:val="22"/>
          <w:u w:val="none"/>
        </w:rPr>
        <w:t xml:space="preserve"> </w:t>
      </w:r>
      <w:r>
        <w:rPr>
          <w:rFonts w:ascii="Meiryo" w:eastAsia="Meiryo" w:hAnsi="Meiryo" w:cs="Meiryo"/>
          <w:b w:val="0"/>
          <w:i w:val="0"/>
          <w:iCs w:val="0"/>
          <w:caps w:val="0"/>
          <w:strike w:val="0"/>
          <w:dstrike w:val="0"/>
          <w:color w:val="auto"/>
          <w:sz w:val="22"/>
          <w:u w:val="none"/>
        </w:rPr>
        <w:drawing>
          <wp:inline>
            <wp:extent cx="139700" cy="139700"/>
            <wp:docPr id="1005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9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5"/>
        <w:numPr>
          <w:ilvl w:val="4"/>
          <w:numId w:val="1"/>
        </w:numPr>
      </w:pPr>
      <w:r>
        <w:t>スライド形式</w:t>
      </w:r>
    </w:p>
    <w:p>
      <w:pPr>
        <w:pStyle w:val="MMTopic4"/>
        <w:numPr>
          <w:ilvl w:val="3"/>
          <w:numId w:val="1"/>
        </w:numPr>
        <w:rPr>
          <w:vanish/>
          <w:specVanish/>
        </w:rPr>
      </w:pPr>
      <w:r>
        <w:t>5G・新サービス・新商品発表会【2020年3月18日DOCOMO】</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5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9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Meiryo" w:eastAsia="Meiryo" w:hAnsi="Meiryo" w:cs="Meiryo"/>
          <w:b w:val="0"/>
          <w:i w:val="0"/>
          <w:iCs w:val="0"/>
          <w:caps w:val="0"/>
          <w:strike w:val="0"/>
          <w:dstrike w:val="0"/>
          <w:color w:val="auto"/>
          <w:sz w:val="22"/>
          <w:u w:val="none"/>
        </w:rPr>
        <w:t xml:space="preserve"> </w:t>
      </w:r>
      <w:r>
        <w:rPr>
          <w:rFonts w:ascii="Meiryo" w:eastAsia="Meiryo" w:hAnsi="Meiryo" w:cs="Meiryo"/>
          <w:b w:val="0"/>
          <w:i w:val="0"/>
          <w:iCs w:val="0"/>
          <w:caps w:val="0"/>
          <w:strike w:val="0"/>
          <w:dstrike w:val="0"/>
          <w:color w:val="auto"/>
          <w:sz w:val="22"/>
          <w:u w:val="none"/>
        </w:rPr>
        <w:drawing>
          <wp:inline>
            <wp:extent cx="139700" cy="139700"/>
            <wp:docPr id="1005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5"/>
        <w:numPr>
          <w:ilvl w:val="4"/>
          <w:numId w:val="1"/>
        </w:numPr>
      </w:pPr>
      <w:r>
        <w:t>スライド形式</w:t>
      </w:r>
    </w:p>
    <w:p>
      <w:pPr>
        <w:pStyle w:val="MMTopic4"/>
        <w:numPr>
          <w:ilvl w:val="3"/>
          <w:numId w:val="1"/>
        </w:numPr>
        <w:rPr>
          <w:vanish/>
          <w:specVanish/>
        </w:rPr>
      </w:pPr>
      <w:r>
        <w:t>サイバーセキュリティ人材育成取組方針～事業継続と価値創出に向けた産学官連携の推進～【2020年3月18日NISC】</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6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Meiryo" w:eastAsia="Meiryo" w:hAnsi="Meiryo" w:cs="Meiryo"/>
          <w:b w:val="0"/>
          <w:i w:val="0"/>
          <w:iCs w:val="0"/>
          <w:caps w:val="0"/>
          <w:strike w:val="0"/>
          <w:dstrike w:val="0"/>
          <w:color w:val="auto"/>
          <w:sz w:val="22"/>
          <w:u w:val="none"/>
        </w:rPr>
        <w:t xml:space="preserve"> </w:t>
      </w:r>
      <w:r>
        <w:rPr>
          <w:rFonts w:ascii="Meiryo" w:eastAsia="Meiryo" w:hAnsi="Meiryo" w:cs="Meiryo"/>
          <w:b w:val="0"/>
          <w:i w:val="0"/>
          <w:iCs w:val="0"/>
          <w:caps w:val="0"/>
          <w:strike w:val="0"/>
          <w:dstrike w:val="0"/>
          <w:color w:val="auto"/>
          <w:sz w:val="22"/>
          <w:u w:val="none"/>
        </w:rPr>
        <w:drawing>
          <wp:inline>
            <wp:extent cx="139700" cy="139700"/>
            <wp:docPr id="1006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5"/>
        <w:numPr>
          <w:ilvl w:val="4"/>
          <w:numId w:val="1"/>
        </w:numPr>
      </w:pPr>
      <w:r>
        <w:t>セキュリティマインドを持った企業経営ワーキンググループ報告書～事業継続と価値創出に向けた産学官連携の推進～</w:t>
      </w:r>
    </w:p>
    <w:p>
      <w:pPr>
        <w:numPr>
          <w:ilvl w:val="0"/>
          <w:numId w:val="0"/>
        </w:numPr>
        <w:ind w:left="1760"/>
      </w:pPr>
    </w:p>
    <w:p>
      <w:pPr>
        <w:pStyle w:val="MMTopicInfo"/>
        <w:numPr>
          <w:ilvl w:val="0"/>
          <w:numId w:val="0"/>
        </w:numPr>
        <w:ind w:left="1868"/>
        <w:rPr>
          <w:vanish/>
          <w:specVanish/>
        </w:rPr>
      </w:pPr>
      <w:r>
        <w:t xml:space="preserve">参照: </w:t>
      </w:r>
    </w:p>
    <w:p>
      <w:pPr>
        <w:pStyle w:val="MMHyperlink"/>
        <w:ind w:left="1868"/>
        <w:rPr>
          <w:color w:val="auto"/>
          <w:u w:val="none"/>
        </w:rPr>
      </w:pPr>
      <w:hyperlink r:id="rId174" w:history="1">
        <w:r>
          <w:rPr>
            <w:color w:val="0000FF"/>
            <w:u w:val="single"/>
          </w:rPr>
          <w:t>https://www.nisc.go.jp/conference/cs/pdf/jinzai-keiei2018set.pdf</w:t>
        </w:r>
      </w:hyperlink>
      <w:r>
        <w:rPr>
          <w:color w:val="auto"/>
          <w:u w:val="none"/>
        </w:rPr>
        <w:t xml:space="preserve">; </w:t>
      </w:r>
    </w:p>
    <w:p>
      <w:pPr>
        <w:ind w:left="1760"/>
      </w:pPr>
    </w:p>
    <w:p>
      <w:pPr>
        <w:pStyle w:val="MMTopic5"/>
        <w:numPr>
          <w:ilvl w:val="4"/>
          <w:numId w:val="1"/>
        </w:numPr>
      </w:pPr>
      <w:r>
        <w:t>サイバーセキュリティ人材の育成に関する施策間連携ワーキンググループ報告書 ～「戦略マネジメント層」の育成・定着に向けて～</w:t>
      </w:r>
    </w:p>
    <w:p>
      <w:pPr>
        <w:numPr>
          <w:ilvl w:val="0"/>
          <w:numId w:val="0"/>
        </w:numPr>
        <w:ind w:left="1760"/>
      </w:pPr>
    </w:p>
    <w:p>
      <w:pPr>
        <w:pStyle w:val="MMTopicInfo"/>
        <w:numPr>
          <w:ilvl w:val="0"/>
          <w:numId w:val="0"/>
        </w:numPr>
        <w:ind w:left="1868"/>
        <w:rPr>
          <w:vanish/>
          <w:specVanish/>
        </w:rPr>
      </w:pPr>
      <w:r>
        <w:t xml:space="preserve">参照: </w:t>
      </w:r>
    </w:p>
    <w:p>
      <w:pPr>
        <w:pStyle w:val="MMHyperlink"/>
        <w:ind w:left="1868"/>
        <w:rPr>
          <w:color w:val="auto"/>
          <w:u w:val="none"/>
        </w:rPr>
      </w:pPr>
      <w:hyperlink r:id="rId175" w:history="1">
        <w:r>
          <w:rPr>
            <w:color w:val="0000FF"/>
            <w:u w:val="single"/>
          </w:rPr>
          <w:t>https://www.nisc.go.jp/conference/cs/pdf/jinzai-sesaku2018set.pdf</w:t>
        </w:r>
      </w:hyperlink>
      <w:r>
        <w:rPr>
          <w:color w:val="auto"/>
          <w:u w:val="none"/>
        </w:rPr>
        <w:t xml:space="preserve">; </w:t>
      </w:r>
    </w:p>
    <w:p>
      <w:pPr>
        <w:ind w:left="1760"/>
      </w:pPr>
    </w:p>
    <w:p>
      <w:pPr>
        <w:pStyle w:val="MMTopic4"/>
        <w:numPr>
          <w:ilvl w:val="3"/>
          <w:numId w:val="1"/>
        </w:numPr>
        <w:rPr>
          <w:vanish/>
          <w:specVanish/>
        </w:rPr>
      </w:pPr>
      <w:r>
        <w:t>日本企業の8割が「2025年の崖」から転落すると、有識者が口をそろえる理由【2020年3月17日日経XTECH】</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6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IoT・アナリティクス時代におけるスマートシティの実現方法を考える【2020年3月18日ジョンソンコントロールズ】</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6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情報セキュリティ10大脅威2020【2020年3月10日IPA】</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6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Meiryo" w:eastAsia="Meiryo" w:hAnsi="Meiryo" w:cs="Meiryo"/>
          <w:b w:val="0"/>
          <w:i w:val="0"/>
          <w:iCs w:val="0"/>
          <w:caps w:val="0"/>
          <w:strike w:val="0"/>
          <w:dstrike w:val="0"/>
          <w:color w:val="auto"/>
          <w:sz w:val="22"/>
          <w:u w:val="none"/>
        </w:rPr>
        <w:t xml:space="preserve"> </w:t>
      </w:r>
      <w:r>
        <w:rPr>
          <w:rFonts w:ascii="Meiryo" w:eastAsia="Meiryo" w:hAnsi="Meiryo" w:cs="Meiryo"/>
          <w:b w:val="0"/>
          <w:i w:val="0"/>
          <w:iCs w:val="0"/>
          <w:caps w:val="0"/>
          <w:strike w:val="0"/>
          <w:dstrike w:val="0"/>
          <w:color w:val="auto"/>
          <w:sz w:val="22"/>
          <w:u w:val="none"/>
        </w:rPr>
        <w:drawing>
          <wp:inline>
            <wp:extent cx="139700" cy="139700"/>
            <wp:docPr id="1006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情報セキュリティ10大脅威2020各脅威の解説資料【2020年2月IPA】</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6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Meiryo" w:eastAsia="Meiryo" w:hAnsi="Meiryo" w:cs="Meiryo"/>
          <w:b w:val="0"/>
          <w:i w:val="0"/>
          <w:iCs w:val="0"/>
          <w:caps w:val="0"/>
          <w:strike w:val="0"/>
          <w:dstrike w:val="0"/>
          <w:color w:val="auto"/>
          <w:sz w:val="22"/>
          <w:u w:val="none"/>
        </w:rPr>
        <w:t xml:space="preserve"> </w:t>
      </w:r>
      <w:r>
        <w:rPr>
          <w:rFonts w:ascii="Meiryo" w:eastAsia="Meiryo" w:hAnsi="Meiryo" w:cs="Meiryo"/>
          <w:b w:val="0"/>
          <w:i w:val="0"/>
          <w:iCs w:val="0"/>
          <w:caps w:val="0"/>
          <w:strike w:val="0"/>
          <w:dstrike w:val="0"/>
          <w:color w:val="auto"/>
          <w:sz w:val="22"/>
          <w:u w:val="none"/>
        </w:rPr>
        <w:drawing>
          <wp:inline>
            <wp:extent cx="139700" cy="139700"/>
            <wp:docPr id="1006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NIST CSFとの併用で効果を最大化するフレームワーク～NIST プライバシーフレームワークの活用方法～【2020年02月18日コンサルタント星野靖】</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6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Meiryo" w:eastAsia="Meiryo" w:hAnsi="Meiryo" w:cs="Meiryo"/>
          <w:b w:val="0"/>
          <w:i w:val="0"/>
          <w:iCs w:val="0"/>
          <w:caps w:val="0"/>
          <w:strike w:val="0"/>
          <w:dstrike w:val="0"/>
          <w:color w:val="auto"/>
          <w:sz w:val="22"/>
          <w:u w:val="none"/>
        </w:rPr>
        <w:t xml:space="preserve"> </w:t>
      </w:r>
      <w:r>
        <w:rPr>
          <w:rFonts w:ascii="Meiryo" w:eastAsia="Meiryo" w:hAnsi="Meiryo" w:cs="Meiryo"/>
          <w:b w:val="0"/>
          <w:i w:val="0"/>
          <w:iCs w:val="0"/>
          <w:caps w:val="0"/>
          <w:strike w:val="0"/>
          <w:dstrike w:val="0"/>
          <w:color w:val="auto"/>
          <w:sz w:val="22"/>
          <w:u w:val="none"/>
        </w:rPr>
        <w:drawing>
          <wp:inline>
            <wp:extent cx="139700" cy="139700"/>
            <wp:docPr id="1006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5"/>
        <w:numPr>
          <w:ilvl w:val="4"/>
          <w:numId w:val="1"/>
        </w:numPr>
      </w:pPr>
      <w:r>
        <w:t>デジタルトランスフォーメーション、略してDXがホットワードになっており、企業はデジタル、データでビジネスを変革する必要に迫られています。既にこれによりデジタルビジネスの成功を収めた企業も出てきており、今後もこの流れがしばらく続きそうです。</w:t>
      </w:r>
    </w:p>
    <w:p>
      <w:pPr>
        <w:pStyle w:val="MMTopic5"/>
        <w:numPr>
          <w:ilvl w:val="4"/>
          <w:numId w:val="1"/>
        </w:numPr>
      </w:pPr>
      <w:r>
        <w:t>一方、近年ではIT技術の急速な成長に法規制が追い付いておらず、プライバシー侵害が問題になるケースも多く見受けられました。</w:t>
      </w:r>
    </w:p>
    <w:p>
      <w:pPr>
        <w:pStyle w:val="MMTopic5"/>
        <w:numPr>
          <w:ilvl w:val="4"/>
          <w:numId w:val="1"/>
        </w:numPr>
      </w:pPr>
      <w:r>
        <w:t>そんな中、エポックメーキングな出来事となったのが、2018年5月のGDPR (EU一般データ保護規則)の施行です。以降、プライバシー侵害に高額な制裁金が科されるようになり、カリフォルニア州消費者プライバシー法(CCPA)発効等、各国もGDPRに追随するようになってきました。ISO27701:2019のような統一規格も出てきています。つまり、データを攻めに活用する際、適切な管理を求められるようになってきたということです。</w:t>
      </w:r>
    </w:p>
    <w:p>
      <w:pPr>
        <w:pStyle w:val="MMTopic5"/>
        <w:numPr>
          <w:ilvl w:val="4"/>
          <w:numId w:val="1"/>
        </w:numPr>
      </w:pPr>
      <w:r>
        <w:t>この流れの中、2020年1月16日に米国国立標準技術研究所(NIST)がプライバシーフレームワーク 1.0 (以下、NIST PF)を策定しました。NIST PFは法規制でも認証でもない参考とすべきフレームワークという位置づけであり、必須で遵守すべきものではないのですが、NIST サイバーセキュリティフレームワーク(NIST CSF)のように、世界中で参考にされることが見込まれます。</w:t>
      </w:r>
    </w:p>
    <w:p>
      <w:pPr>
        <w:pStyle w:val="MMTopic4"/>
        <w:numPr>
          <w:ilvl w:val="3"/>
          <w:numId w:val="1"/>
        </w:numPr>
        <w:rPr>
          <w:vanish/>
          <w:specVanish/>
        </w:rPr>
      </w:pPr>
      <w:r>
        <w:t>監査人の警鐘-2020年情報セキュリティ十大トレンド【2020年1月6日JASA】</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6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Meiryo" w:eastAsia="Meiryo" w:hAnsi="Meiryo" w:cs="Meiryo"/>
          <w:b w:val="0"/>
          <w:i w:val="0"/>
          <w:iCs w:val="0"/>
          <w:caps w:val="0"/>
          <w:strike w:val="0"/>
          <w:dstrike w:val="0"/>
          <w:color w:val="auto"/>
          <w:sz w:val="22"/>
          <w:u w:val="none"/>
        </w:rPr>
        <w:t xml:space="preserve"> </w:t>
      </w:r>
      <w:r>
        <w:rPr>
          <w:rFonts w:ascii="Meiryo" w:eastAsia="Meiryo" w:hAnsi="Meiryo" w:cs="Meiryo"/>
          <w:b w:val="0"/>
          <w:i w:val="0"/>
          <w:iCs w:val="0"/>
          <w:caps w:val="0"/>
          <w:strike w:val="0"/>
          <w:dstrike w:val="0"/>
          <w:color w:val="auto"/>
          <w:sz w:val="22"/>
          <w:u w:val="none"/>
        </w:rPr>
        <w:drawing>
          <wp:inline>
            <wp:extent cx="139700" cy="139700"/>
            <wp:docPr id="1006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「イノベーションを推進できる人材は従来のスキルマップにいない」　ガートナー</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6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ドイツBSI「産業用制御システム（ICS）のセキュリティ -10大脅威と対策2019-」【2020年1月14日IPA】</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6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Meiryo" w:eastAsia="Meiryo" w:hAnsi="Meiryo" w:cs="Meiryo"/>
          <w:b w:val="0"/>
          <w:i w:val="0"/>
          <w:iCs w:val="0"/>
          <w:caps w:val="0"/>
          <w:strike w:val="0"/>
          <w:dstrike w:val="0"/>
          <w:color w:val="auto"/>
          <w:sz w:val="22"/>
          <w:u w:val="none"/>
        </w:rPr>
        <w:t xml:space="preserve"> </w:t>
      </w:r>
      <w:r>
        <w:rPr>
          <w:rFonts w:ascii="Meiryo" w:eastAsia="Meiryo" w:hAnsi="Meiryo" w:cs="Meiryo"/>
          <w:b w:val="0"/>
          <w:i w:val="0"/>
          <w:iCs w:val="0"/>
          <w:caps w:val="0"/>
          <w:strike w:val="0"/>
          <w:dstrike w:val="0"/>
          <w:color w:val="auto"/>
          <w:sz w:val="22"/>
          <w:u w:val="none"/>
        </w:rPr>
        <w:drawing>
          <wp:inline>
            <wp:extent cx="139700" cy="139700"/>
            <wp:docPr id="1006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rPr>
          <w:color w:val="AE1211"/>
        </w:rPr>
        <w:t>サイバーセキュリティ関係法令_Q&amp;AハンドブックVer1.0【2020年3月2日NISC】</w:t>
      </w:r>
    </w:p>
    <w:p>
      <w:pPr>
        <w:pStyle w:val="MMTopicInfo"/>
        <w:ind w:left="1520"/>
        <w:rPr>
          <w:vanish/>
          <w:color w:val="AE1211"/>
          <w:specVanish/>
        </w:rPr>
      </w:pPr>
      <w:r>
        <w:rPr>
          <w:color w:val="AE1211"/>
        </w:rPr>
        <w:t xml:space="preserve"> </w:t>
      </w:r>
    </w:p>
    <w:p>
      <w:pPr>
        <w:pStyle w:val="MMIcon"/>
        <w:ind w:left="1520"/>
      </w:pPr>
      <w:r>
        <w:rPr>
          <w:rFonts w:ascii="Meiryo" w:eastAsia="Meiryo" w:hAnsi="Meiryo" w:cs="Meiryo"/>
          <w:b w:val="0"/>
          <w:i w:val="0"/>
          <w:iCs w:val="0"/>
          <w:caps w:val="0"/>
          <w:strike w:val="0"/>
          <w:dstrike w:val="0"/>
          <w:color w:val="AE1211"/>
          <w:sz w:val="22"/>
          <w:u w:val="none"/>
        </w:rPr>
        <w:drawing>
          <wp:inline>
            <wp:extent cx="139700" cy="139700"/>
            <wp:docPr id="1006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Meiryo" w:eastAsia="Meiryo" w:hAnsi="Meiryo" w:cs="Meiryo"/>
          <w:b w:val="0"/>
          <w:i w:val="0"/>
          <w:iCs w:val="0"/>
          <w:caps w:val="0"/>
          <w:strike w:val="0"/>
          <w:dstrike w:val="0"/>
          <w:color w:val="AE1211"/>
          <w:sz w:val="22"/>
          <w:u w:val="none"/>
        </w:rPr>
        <w:t xml:space="preserve"> </w:t>
      </w:r>
      <w:r>
        <w:rPr>
          <w:rFonts w:ascii="Meiryo" w:eastAsia="Meiryo" w:hAnsi="Meiryo" w:cs="Meiryo"/>
          <w:b w:val="0"/>
          <w:i w:val="0"/>
          <w:iCs w:val="0"/>
          <w:caps w:val="0"/>
          <w:strike w:val="0"/>
          <w:dstrike w:val="0"/>
          <w:color w:val="AE1211"/>
          <w:sz w:val="22"/>
          <w:u w:val="none"/>
        </w:rPr>
        <w:drawing>
          <wp:inline>
            <wp:extent cx="139700" cy="139700"/>
            <wp:docPr id="1006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～情報システム・モデル取引契約書～第一版及び追補_DX推進のため見直しにおける民法改正を踏まえた整理にあたって【2019年12月IPA】</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6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Meiryo" w:eastAsia="Meiryo" w:hAnsi="Meiryo" w:cs="Meiryo"/>
          <w:b w:val="0"/>
          <w:i w:val="0"/>
          <w:iCs w:val="0"/>
          <w:caps w:val="0"/>
          <w:strike w:val="0"/>
          <w:dstrike w:val="0"/>
          <w:color w:val="auto"/>
          <w:sz w:val="22"/>
          <w:u w:val="none"/>
        </w:rPr>
        <w:t xml:space="preserve"> </w:t>
      </w:r>
      <w:r>
        <w:rPr>
          <w:rFonts w:ascii="Meiryo" w:eastAsia="Meiryo" w:hAnsi="Meiryo" w:cs="Meiryo"/>
          <w:b w:val="0"/>
          <w:i w:val="0"/>
          <w:iCs w:val="0"/>
          <w:caps w:val="0"/>
          <w:strike w:val="0"/>
          <w:dstrike w:val="0"/>
          <w:color w:val="auto"/>
          <w:sz w:val="22"/>
          <w:u w:val="none"/>
        </w:rPr>
        <w:drawing>
          <wp:inline>
            <wp:extent cx="139700" cy="139700"/>
            <wp:docPr id="1006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5"/>
        <w:numPr>
          <w:ilvl w:val="4"/>
          <w:numId w:val="1"/>
        </w:numPr>
      </w:pPr>
      <w:r>
        <w:t>各種ドキュメントあり</w:t>
      </w:r>
    </w:p>
    <w:p>
      <w:pPr>
        <w:pStyle w:val="MMTopic4"/>
        <w:numPr>
          <w:ilvl w:val="3"/>
          <w:numId w:val="1"/>
        </w:numPr>
        <w:rPr>
          <w:vanish/>
          <w:specVanish/>
        </w:rPr>
      </w:pPr>
      <w:r>
        <w:t>DXレポート ～ITシステム「2025年の崖」の克服とDXの本格的な展開～【2019年7月4日IPA】</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6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4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Meiryo" w:eastAsia="Meiryo" w:hAnsi="Meiryo" w:cs="Meiryo"/>
          <w:b w:val="0"/>
          <w:i w:val="0"/>
          <w:iCs w:val="0"/>
          <w:caps w:val="0"/>
          <w:strike w:val="0"/>
          <w:dstrike w:val="0"/>
          <w:color w:val="auto"/>
          <w:sz w:val="22"/>
          <w:u w:val="none"/>
        </w:rPr>
        <w:t xml:space="preserve"> </w:t>
      </w:r>
      <w:r>
        <w:rPr>
          <w:rFonts w:ascii="Meiryo" w:eastAsia="Meiryo" w:hAnsi="Meiryo" w:cs="Meiryo"/>
          <w:b w:val="0"/>
          <w:i w:val="0"/>
          <w:iCs w:val="0"/>
          <w:caps w:val="0"/>
          <w:strike w:val="0"/>
          <w:dstrike w:val="0"/>
          <w:color w:val="auto"/>
          <w:sz w:val="22"/>
          <w:u w:val="none"/>
        </w:rPr>
        <w:drawing>
          <wp:inline>
            <wp:extent cx="139700" cy="139700"/>
            <wp:docPr id="1006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4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Meiryo" w:eastAsia="Meiryo" w:hAnsi="Meiryo" w:cs="Meiryo"/>
          <w:b w:val="0"/>
          <w:i w:val="0"/>
          <w:iCs w:val="0"/>
          <w:caps w:val="0"/>
          <w:strike w:val="0"/>
          <w:dstrike w:val="0"/>
          <w:color w:val="auto"/>
          <w:sz w:val="22"/>
          <w:u w:val="none"/>
        </w:rPr>
        <w:t xml:space="preserve"> </w:t>
      </w:r>
      <w:r>
        <w:rPr>
          <w:rFonts w:ascii="Meiryo" w:eastAsia="Meiryo" w:hAnsi="Meiryo" w:cs="Meiryo"/>
          <w:b w:val="0"/>
          <w:i w:val="0"/>
          <w:iCs w:val="0"/>
          <w:caps w:val="0"/>
          <w:strike w:val="0"/>
          <w:dstrike w:val="0"/>
          <w:color w:val="auto"/>
          <w:sz w:val="22"/>
          <w:u w:val="none"/>
        </w:rPr>
        <w:drawing>
          <wp:inline>
            <wp:extent cx="139700" cy="139700"/>
            <wp:docPr id="1006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44" name=""/>
                    <pic:cNvPicPr>
                      <a:picLocks noChangeAspect="1"/>
                    </pic:cNvPicPr>
                  </pic:nvPicPr>
                  <pic:blipFill>
                    <a:blip xmlns:r="http://schemas.openxmlformats.org/officeDocument/2006/relationships" r:embed="rId8"/>
                    <a:stretch>
                      <a:fillRect/>
                    </a:stretch>
                  </pic:blipFill>
                  <pic:spPr>
                    <a:xfrm>
                      <a:off x="0" y="0"/>
                      <a:ext cx="139700" cy="139700"/>
                    </a:xfrm>
                    <a:prstGeom prst="rect">
                      <a:avLst/>
                    </a:prstGeom>
                  </pic:spPr>
                </pic:pic>
              </a:graphicData>
            </a:graphic>
          </wp:inline>
        </w:drawing>
      </w:r>
    </w:p>
    <w:p>
      <w:pPr>
        <w:pStyle w:val="MMTopic5"/>
        <w:numPr>
          <w:ilvl w:val="4"/>
          <w:numId w:val="1"/>
        </w:numPr>
      </w:pPr>
      <w:r>
        <w:rPr>
          <w:rFonts w:ascii="Meiryo" w:eastAsia="Meiryo" w:hAnsi="Meiryo" w:cs="Meiryo"/>
          <w:b w:val="0"/>
          <w:i w:val="0"/>
          <w:strike w:val="0"/>
          <w:color w:val="000000"/>
          <w:sz w:val="20"/>
          <w:u w:val="none"/>
        </w:rPr>
        <w:t>（簡易版スライド）</w:t>
      </w:r>
    </w:p>
    <w:p>
      <w:pPr>
        <w:pStyle w:val="MMTopic5"/>
        <w:numPr>
          <w:ilvl w:val="4"/>
          <w:numId w:val="1"/>
        </w:numPr>
      </w:pPr>
      <w:r>
        <w:rPr>
          <w:rFonts w:ascii="Meiryo" w:eastAsia="Meiryo" w:hAnsi="Meiryo" w:cs="Meiryo"/>
          <w:b w:val="0"/>
          <w:i w:val="0"/>
          <w:strike w:val="0"/>
          <w:color w:val="000000"/>
          <w:sz w:val="20"/>
          <w:u w:val="none"/>
        </w:rPr>
        <w:t>（サマリー版スライド）</w:t>
      </w:r>
    </w:p>
    <w:p>
      <w:pPr>
        <w:pStyle w:val="MMTopic5"/>
        <w:numPr>
          <w:ilvl w:val="4"/>
          <w:numId w:val="1"/>
        </w:numPr>
      </w:pPr>
      <w:r>
        <w:t>本文</w:t>
      </w:r>
    </w:p>
    <w:p>
      <w:pPr>
        <w:pStyle w:val="MMTopic4"/>
        <w:numPr>
          <w:ilvl w:val="3"/>
          <w:numId w:val="1"/>
        </w:numPr>
        <w:rPr>
          <w:vanish/>
          <w:specVanish/>
        </w:rPr>
      </w:pPr>
      <w:r>
        <w:t>DX推進指標とそのガイダンス【2019年7月31日METI】</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6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4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Meiryo" w:eastAsia="Meiryo" w:hAnsi="Meiryo" w:cs="Meiryo"/>
          <w:b w:val="0"/>
          <w:i w:val="0"/>
          <w:iCs w:val="0"/>
          <w:caps w:val="0"/>
          <w:strike w:val="0"/>
          <w:dstrike w:val="0"/>
          <w:color w:val="auto"/>
          <w:sz w:val="22"/>
          <w:u w:val="none"/>
        </w:rPr>
        <w:t xml:space="preserve"> </w:t>
      </w:r>
      <w:r>
        <w:rPr>
          <w:rFonts w:ascii="Meiryo" w:eastAsia="Meiryo" w:hAnsi="Meiryo" w:cs="Meiryo"/>
          <w:b w:val="0"/>
          <w:i w:val="0"/>
          <w:iCs w:val="0"/>
          <w:caps w:val="0"/>
          <w:strike w:val="0"/>
          <w:dstrike w:val="0"/>
          <w:color w:val="auto"/>
          <w:sz w:val="22"/>
          <w:u w:val="none"/>
        </w:rPr>
        <w:drawing>
          <wp:inline>
            <wp:extent cx="139700" cy="139700"/>
            <wp:docPr id="1006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4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DX推進指標【2019年7月31日METI】</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6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5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Meiryo" w:eastAsia="Meiryo" w:hAnsi="Meiryo" w:cs="Meiryo"/>
          <w:b w:val="0"/>
          <w:i w:val="0"/>
          <w:iCs w:val="0"/>
          <w:caps w:val="0"/>
          <w:strike w:val="0"/>
          <w:dstrike w:val="0"/>
          <w:color w:val="auto"/>
          <w:sz w:val="22"/>
          <w:u w:val="none"/>
        </w:rPr>
        <w:t xml:space="preserve"> </w:t>
      </w:r>
      <w:r>
        <w:rPr>
          <w:rFonts w:ascii="Meiryo" w:eastAsia="Meiryo" w:hAnsi="Meiryo" w:cs="Meiryo"/>
          <w:b w:val="0"/>
          <w:i w:val="0"/>
          <w:iCs w:val="0"/>
          <w:caps w:val="0"/>
          <w:strike w:val="0"/>
          <w:dstrike w:val="0"/>
          <w:color w:val="auto"/>
          <w:sz w:val="22"/>
          <w:u w:val="none"/>
        </w:rPr>
        <w:drawing>
          <wp:inline>
            <wp:extent cx="139700" cy="139700"/>
            <wp:docPr id="1006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5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5"/>
        <w:numPr>
          <w:ilvl w:val="4"/>
          <w:numId w:val="1"/>
        </w:numPr>
      </w:pPr>
      <w:r>
        <w:t>DX推進指標とそのガイダンス【2019年7月31日METI】</w:t>
      </w:r>
    </w:p>
    <w:p>
      <w:pPr>
        <w:pStyle w:val="MMTopic5"/>
        <w:numPr>
          <w:ilvl w:val="4"/>
          <w:numId w:val="1"/>
        </w:numPr>
      </w:pPr>
      <w:r>
        <w:t>DX推進における取締役会の実効性評価項目【2019年7月31日METI】</w:t>
      </w:r>
    </w:p>
    <w:p>
      <w:pPr>
        <w:pStyle w:val="MMTopic5"/>
        <w:numPr>
          <w:ilvl w:val="4"/>
          <w:numId w:val="1"/>
        </w:numPr>
      </w:pPr>
      <w:r>
        <w:t>DX推進指標サマリー【2019年7月31日METI】</w:t>
      </w:r>
    </w:p>
    <w:p>
      <w:pPr>
        <w:pStyle w:val="MMTopic4"/>
        <w:numPr>
          <w:ilvl w:val="3"/>
          <w:numId w:val="1"/>
        </w:numPr>
        <w:rPr>
          <w:vanish/>
          <w:specVanish/>
        </w:rPr>
      </w:pPr>
      <w:r>
        <w:t>「３つのシティ」実現に向けた政策の強化（2020年度）～2020年に向けた実行プラン～【2020年1月東京都】kyouka2020_zentai</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6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5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Meiryo" w:eastAsia="Meiryo" w:hAnsi="Meiryo" w:cs="Meiryo"/>
          <w:b w:val="0"/>
          <w:i w:val="0"/>
          <w:iCs w:val="0"/>
          <w:caps w:val="0"/>
          <w:strike w:val="0"/>
          <w:dstrike w:val="0"/>
          <w:color w:val="auto"/>
          <w:sz w:val="22"/>
          <w:u w:val="none"/>
        </w:rPr>
        <w:t xml:space="preserve"> </w:t>
      </w:r>
      <w:r>
        <w:rPr>
          <w:rFonts w:ascii="Meiryo" w:eastAsia="Meiryo" w:hAnsi="Meiryo" w:cs="Meiryo"/>
          <w:b w:val="0"/>
          <w:i w:val="0"/>
          <w:iCs w:val="0"/>
          <w:caps w:val="0"/>
          <w:strike w:val="0"/>
          <w:dstrike w:val="0"/>
          <w:color w:val="auto"/>
          <w:sz w:val="22"/>
          <w:u w:val="none"/>
        </w:rPr>
        <w:drawing>
          <wp:inline>
            <wp:extent cx="139700" cy="139700"/>
            <wp:docPr id="1006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5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インターネット白書2019</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6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5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Meiryo" w:eastAsia="Meiryo" w:hAnsi="Meiryo" w:cs="Meiryo"/>
          <w:b w:val="0"/>
          <w:i w:val="0"/>
          <w:iCs w:val="0"/>
          <w:caps w:val="0"/>
          <w:strike w:val="0"/>
          <w:dstrike w:val="0"/>
          <w:color w:val="auto"/>
          <w:sz w:val="22"/>
          <w:u w:val="none"/>
        </w:rPr>
        <w:t xml:space="preserve"> </w:t>
      </w:r>
      <w:r>
        <w:rPr>
          <w:rFonts w:ascii="Meiryo" w:eastAsia="Meiryo" w:hAnsi="Meiryo" w:cs="Meiryo"/>
          <w:b w:val="0"/>
          <w:i w:val="0"/>
          <w:iCs w:val="0"/>
          <w:caps w:val="0"/>
          <w:strike w:val="0"/>
          <w:dstrike w:val="0"/>
          <w:color w:val="auto"/>
          <w:sz w:val="22"/>
          <w:u w:val="none"/>
        </w:rPr>
        <w:drawing>
          <wp:inline>
            <wp:extent cx="139700" cy="139700"/>
            <wp:docPr id="1006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5"/>
        <w:numPr>
          <w:ilvl w:val="4"/>
          <w:numId w:val="1"/>
        </w:numPr>
      </w:pPr>
      <w:r>
        <w:t>iwp2019-ch01-01-p041_電子出版ビジネス-デジタル化を経て情報化へと転換する時機の到来</w:t>
      </w:r>
    </w:p>
    <w:p>
      <w:pPr>
        <w:pStyle w:val="MMTopic5"/>
        <w:numPr>
          <w:ilvl w:val="4"/>
          <w:numId w:val="1"/>
        </w:numPr>
      </w:pPr>
      <w:r>
        <w:t>iwp2019-ch00-01-p001_10大キーワードで読む2019年のインターネット</w:t>
      </w:r>
    </w:p>
    <w:p>
      <w:pPr>
        <w:pStyle w:val="MMTopic5"/>
        <w:numPr>
          <w:ilvl w:val="4"/>
          <w:numId w:val="1"/>
        </w:numPr>
      </w:pPr>
      <w:r>
        <w:t>iwp2019-ch01-01-p022_2018年のテレビとインターネットの動き</w:t>
      </w:r>
    </w:p>
    <w:p>
      <w:pPr>
        <w:pStyle w:val="MMTopic4"/>
        <w:numPr>
          <w:ilvl w:val="3"/>
          <w:numId w:val="1"/>
        </w:numPr>
        <w:rPr>
          <w:vanish/>
          <w:specVanish/>
        </w:rPr>
      </w:pPr>
      <w:r>
        <w:t>2018年冬季オリンピックに関連して発生する可能性のあるサイバー攻撃及びその背景【2018年2月名和利男】</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6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NIST SP 1800-4a_Mobile Device Security Cloud and Hybrid Builds</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6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Meiryo" w:eastAsia="Meiryo" w:hAnsi="Meiryo" w:cs="Meiryo"/>
          <w:b w:val="0"/>
          <w:i w:val="0"/>
          <w:iCs w:val="0"/>
          <w:caps w:val="0"/>
          <w:strike w:val="0"/>
          <w:dstrike w:val="0"/>
          <w:color w:val="auto"/>
          <w:sz w:val="22"/>
          <w:u w:val="none"/>
        </w:rPr>
        <w:t xml:space="preserve"> </w:t>
      </w:r>
      <w:r>
        <w:rPr>
          <w:rFonts w:ascii="Meiryo" w:eastAsia="Meiryo" w:hAnsi="Meiryo" w:cs="Meiryo"/>
          <w:b w:val="0"/>
          <w:i w:val="0"/>
          <w:iCs w:val="0"/>
          <w:caps w:val="0"/>
          <w:strike w:val="0"/>
          <w:dstrike w:val="0"/>
          <w:color w:val="auto"/>
          <w:sz w:val="22"/>
          <w:u w:val="none"/>
        </w:rPr>
        <w:drawing>
          <wp:inline>
            <wp:extent cx="139700" cy="139700"/>
            <wp:docPr id="1006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コンピュータウイルス・不正アクセスの届出事例［2019年下半期（7月～12月）］【IPA】</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6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新春大予測_20の「未来」展望、2020年の日本はこうなる【20200109日経コンピュータ】</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6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大競争時代のビジネスを勝ち抜く2020年の展望【日経BP総研イノベーションICTラボ主催セミナー】20200206170136</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6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人工知能サミット2019Review【2019年11月21日】20200206165946</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6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よくある事例から考える効果的なセキュリティ対策【MS垣内】20200207093448</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6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政府がセキュリティ対策に「緊急提言」……えっこのレベル？と思ったあなたへ【2020年02月04日ITMedia】</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6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「中小企業の経営者のサイバーリスク意識調査2019」【2020年1月日本損害保険協会】</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6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8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Meiryo" w:eastAsia="Meiryo" w:hAnsi="Meiryo" w:cs="Meiryo"/>
          <w:b w:val="0"/>
          <w:i w:val="0"/>
          <w:iCs w:val="0"/>
          <w:caps w:val="0"/>
          <w:strike w:val="0"/>
          <w:dstrike w:val="0"/>
          <w:color w:val="auto"/>
          <w:sz w:val="22"/>
          <w:u w:val="none"/>
        </w:rPr>
        <w:t xml:space="preserve"> </w:t>
      </w:r>
      <w:r>
        <w:rPr>
          <w:rFonts w:ascii="Meiryo" w:eastAsia="Meiryo" w:hAnsi="Meiryo" w:cs="Meiryo"/>
          <w:b w:val="0"/>
          <w:i w:val="0"/>
          <w:iCs w:val="0"/>
          <w:caps w:val="0"/>
          <w:strike w:val="0"/>
          <w:dstrike w:val="0"/>
          <w:color w:val="auto"/>
          <w:sz w:val="22"/>
          <w:u w:val="none"/>
        </w:rPr>
        <w:drawing>
          <wp:inline>
            <wp:extent cx="139700" cy="139700"/>
            <wp:docPr id="1006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8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デジタル・ガバメント実行計画【20191220閣議決定】</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6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8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Meiryo" w:eastAsia="Meiryo" w:hAnsi="Meiryo" w:cs="Meiryo"/>
          <w:b w:val="0"/>
          <w:i w:val="0"/>
          <w:iCs w:val="0"/>
          <w:caps w:val="0"/>
          <w:strike w:val="0"/>
          <w:dstrike w:val="0"/>
          <w:color w:val="auto"/>
          <w:sz w:val="22"/>
          <w:u w:val="none"/>
        </w:rPr>
        <w:t xml:space="preserve"> </w:t>
      </w:r>
      <w:r>
        <w:rPr>
          <w:rFonts w:ascii="Meiryo" w:eastAsia="Meiryo" w:hAnsi="Meiryo" w:cs="Meiryo"/>
          <w:b w:val="0"/>
          <w:i w:val="0"/>
          <w:iCs w:val="0"/>
          <w:caps w:val="0"/>
          <w:strike w:val="0"/>
          <w:dstrike w:val="0"/>
          <w:color w:val="auto"/>
          <w:sz w:val="22"/>
          <w:u w:val="none"/>
        </w:rPr>
        <w:drawing>
          <wp:inline>
            <wp:extent cx="139700" cy="139700"/>
            <wp:docPr id="1006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8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5"/>
        <w:numPr>
          <w:ilvl w:val="4"/>
          <w:numId w:val="1"/>
        </w:numPr>
      </w:pPr>
      <w:r>
        <w:t>全体編</w:t>
      </w:r>
    </w:p>
    <w:p>
      <w:pPr>
        <w:pStyle w:val="MMTopic5"/>
        <w:numPr>
          <w:ilvl w:val="4"/>
          <w:numId w:val="1"/>
        </w:numPr>
      </w:pPr>
      <w:r>
        <w:t>本文</w:t>
      </w:r>
    </w:p>
    <w:p>
      <w:pPr>
        <w:pStyle w:val="MMTopic5"/>
        <w:numPr>
          <w:ilvl w:val="4"/>
          <w:numId w:val="1"/>
        </w:numPr>
      </w:pPr>
      <w:r>
        <w:t>別紙</w:t>
      </w:r>
    </w:p>
    <w:p>
      <w:pPr>
        <w:pStyle w:val="MMTopic4"/>
        <w:numPr>
          <w:ilvl w:val="3"/>
          <w:numId w:val="1"/>
        </w:numPr>
        <w:rPr>
          <w:vanish/>
          <w:specVanish/>
        </w:rPr>
      </w:pPr>
      <w:r>
        <w:t>断絶のDX【20191226日経コンピュータ】</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6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8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サイバーセキュリティインシデント対応演習【20200116東京都戦略政策情報推進本部】</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6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2020年は何を信じよう？　サイバーセキュリティのゆく年くる年【2019年12月24日ITMedia】</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6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非金融分野におけるブロックチェーンの活用動向調査報告書【2019年12月IPA】</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6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pPr>
      <w:r>
        <w:rPr>
          <w:rFonts w:ascii="Meiryo" w:eastAsia="Meiryo" w:hAnsi="Meiryo" w:cs="Meiryo"/>
          <w:b w:val="0"/>
          <w:i w:val="0"/>
          <w:strike w:val="0"/>
          <w:color w:val="000000"/>
          <w:sz w:val="20"/>
          <w:u w:val="none"/>
        </w:rPr>
        <w:t>（概要版）</w:t>
      </w:r>
    </w:p>
    <w:p>
      <w:pPr>
        <w:pStyle w:val="MMTopic4"/>
        <w:numPr>
          <w:ilvl w:val="3"/>
          <w:numId w:val="1"/>
        </w:numPr>
        <w:rPr>
          <w:vanish/>
          <w:specVanish/>
        </w:rPr>
      </w:pPr>
      <w:r>
        <w:t>超人間・万能AI～グーグルが変えるデジタル社会の未来～【日経コンピュータ】</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6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「疑わしくないメール」にも疑いの目を_猛威を振るうマルウェア「Emotet」に注意</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6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3"/>
        <w:numPr>
          <w:ilvl w:val="2"/>
          <w:numId w:val="1"/>
        </w:numPr>
      </w:pPr>
      <w:r>
        <w:t>2019年2期（144文献）</w:t>
      </w:r>
    </w:p>
    <w:p>
      <w:pPr>
        <w:pStyle w:val="MMTopic4"/>
        <w:numPr>
          <w:ilvl w:val="3"/>
          <w:numId w:val="1"/>
        </w:numPr>
        <w:rPr>
          <w:vanish/>
          <w:specVanish/>
        </w:rPr>
      </w:pPr>
      <w:r>
        <w:t>中小企業の情報セキュリティ対策ガイドライン（第3版）</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6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0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Meiryo" w:eastAsia="Meiryo" w:hAnsi="Meiryo" w:cs="Meiryo"/>
          <w:b w:val="0"/>
          <w:i w:val="0"/>
          <w:iCs w:val="0"/>
          <w:caps w:val="0"/>
          <w:strike w:val="0"/>
          <w:dstrike w:val="0"/>
          <w:color w:val="auto"/>
          <w:sz w:val="22"/>
          <w:u w:val="none"/>
        </w:rPr>
        <w:t xml:space="preserve"> </w:t>
      </w:r>
      <w:r>
        <w:rPr>
          <w:rFonts w:ascii="Meiryo" w:eastAsia="Meiryo" w:hAnsi="Meiryo" w:cs="Meiryo"/>
          <w:b w:val="0"/>
          <w:i w:val="0"/>
          <w:iCs w:val="0"/>
          <w:caps w:val="0"/>
          <w:strike w:val="0"/>
          <w:dstrike w:val="0"/>
          <w:color w:val="auto"/>
          <w:sz w:val="22"/>
          <w:u w:val="none"/>
        </w:rPr>
        <w:drawing>
          <wp:inline>
            <wp:extent cx="139700" cy="139700"/>
            <wp:docPr id="1007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0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なりすましメール拡散のウイルス、日本に本格上陸【20191201日経新聞】</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7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0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マルウェア「Emotet」の感染攻撃に注意喚起--基本的な防御策の徹底を【ZDNet】</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7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0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docomo_ar2019_統合報告書（アニュアルレポート）</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7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0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2040 年に向けた高等教育のグランドデザイン（答申）【要旨】</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7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Meiryo" w:eastAsia="Meiryo" w:hAnsi="Meiryo" w:cs="Meiryo"/>
          <w:b w:val="0"/>
          <w:i w:val="0"/>
          <w:iCs w:val="0"/>
          <w:caps w:val="0"/>
          <w:strike w:val="0"/>
          <w:dstrike w:val="0"/>
          <w:color w:val="auto"/>
          <w:sz w:val="22"/>
          <w:u w:val="none"/>
        </w:rPr>
        <w:t xml:space="preserve"> </w:t>
      </w:r>
      <w:r>
        <w:rPr>
          <w:rFonts w:ascii="Meiryo" w:eastAsia="Meiryo" w:hAnsi="Meiryo" w:cs="Meiryo"/>
          <w:b w:val="0"/>
          <w:i w:val="0"/>
          <w:iCs w:val="0"/>
          <w:caps w:val="0"/>
          <w:strike w:val="0"/>
          <w:dstrike w:val="0"/>
          <w:color w:val="auto"/>
          <w:sz w:val="22"/>
          <w:u w:val="none"/>
        </w:rPr>
        <w:drawing>
          <wp:inline>
            <wp:extent cx="139700" cy="139700"/>
            <wp:docPr id="1007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文部科学白書2018_第11章_ICTの活用の推進</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7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Meiryo" w:eastAsia="Meiryo" w:hAnsi="Meiryo" w:cs="Meiryo"/>
          <w:b w:val="0"/>
          <w:i w:val="0"/>
          <w:iCs w:val="0"/>
          <w:caps w:val="0"/>
          <w:strike w:val="0"/>
          <w:dstrike w:val="0"/>
          <w:color w:val="auto"/>
          <w:sz w:val="22"/>
          <w:u w:val="none"/>
        </w:rPr>
        <w:t xml:space="preserve"> </w:t>
      </w:r>
      <w:r>
        <w:rPr>
          <w:rFonts w:ascii="Meiryo" w:eastAsia="Meiryo" w:hAnsi="Meiryo" w:cs="Meiryo"/>
          <w:b w:val="0"/>
          <w:i w:val="0"/>
          <w:iCs w:val="0"/>
          <w:caps w:val="0"/>
          <w:strike w:val="0"/>
          <w:dstrike w:val="0"/>
          <w:color w:val="auto"/>
          <w:sz w:val="22"/>
          <w:u w:val="none"/>
        </w:rPr>
        <w:drawing>
          <wp:inline>
            <wp:extent cx="139700" cy="139700"/>
            <wp:docPr id="1007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文部科学白書2018_特集1_2040年に向けた高等教育のグランドデザイン</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7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Meiryo" w:eastAsia="Meiryo" w:hAnsi="Meiryo" w:cs="Meiryo"/>
          <w:b w:val="0"/>
          <w:i w:val="0"/>
          <w:iCs w:val="0"/>
          <w:caps w:val="0"/>
          <w:strike w:val="0"/>
          <w:dstrike w:val="0"/>
          <w:color w:val="auto"/>
          <w:sz w:val="22"/>
          <w:u w:val="none"/>
        </w:rPr>
        <w:t xml:space="preserve"> </w:t>
      </w:r>
      <w:r>
        <w:rPr>
          <w:rFonts w:ascii="Meiryo" w:eastAsia="Meiryo" w:hAnsi="Meiryo" w:cs="Meiryo"/>
          <w:b w:val="0"/>
          <w:i w:val="0"/>
          <w:iCs w:val="0"/>
          <w:caps w:val="0"/>
          <w:strike w:val="0"/>
          <w:dstrike w:val="0"/>
          <w:color w:val="auto"/>
          <w:sz w:val="22"/>
          <w:u w:val="none"/>
        </w:rPr>
        <w:drawing>
          <wp:inline>
            <wp:extent cx="139700" cy="139700"/>
            <wp:docPr id="1007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サイバー空間を巡る脅威の情勢とサイバーセキュリティ対策【警視庁本所警察署】</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7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第12回コラボレーションプラットフォーム資料【2019年11月25日IPA】</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7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世界に通じるAI人材の育て方【日経コンピュータ】</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7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サイバー犯罪の脅威と現状【警視庁五日市警察署セミナー】</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7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rPr>
          <w:color w:val="AE1211"/>
        </w:rPr>
        <w:t>迷惑メール関係法令・窓口等【迷惑メール白書2019】</w:t>
      </w:r>
    </w:p>
    <w:p>
      <w:pPr>
        <w:pStyle w:val="MMTopicInfo"/>
        <w:ind w:left="1520"/>
        <w:rPr>
          <w:vanish/>
          <w:color w:val="AE1211"/>
          <w:specVanish/>
        </w:rPr>
      </w:pPr>
      <w:r>
        <w:rPr>
          <w:color w:val="AE1211"/>
        </w:rPr>
        <w:t xml:space="preserve"> </w:t>
      </w:r>
    </w:p>
    <w:p>
      <w:pPr>
        <w:pStyle w:val="MMIcon"/>
        <w:ind w:left="1520"/>
      </w:pPr>
      <w:r>
        <w:rPr>
          <w:rFonts w:ascii="Meiryo" w:eastAsia="Meiryo" w:hAnsi="Meiryo" w:cs="Meiryo"/>
          <w:b w:val="0"/>
          <w:i w:val="0"/>
          <w:iCs w:val="0"/>
          <w:caps w:val="0"/>
          <w:strike w:val="0"/>
          <w:dstrike w:val="0"/>
          <w:color w:val="AE1211"/>
          <w:sz w:val="22"/>
          <w:u w:val="none"/>
        </w:rPr>
        <w:drawing>
          <wp:inline>
            <wp:extent cx="139700" cy="139700"/>
            <wp:docPr id="1007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3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Meiryo" w:eastAsia="Meiryo" w:hAnsi="Meiryo" w:cs="Meiryo"/>
          <w:b w:val="0"/>
          <w:i w:val="0"/>
          <w:iCs w:val="0"/>
          <w:caps w:val="0"/>
          <w:strike w:val="0"/>
          <w:dstrike w:val="0"/>
          <w:color w:val="AE1211"/>
          <w:sz w:val="22"/>
          <w:u w:val="none"/>
        </w:rPr>
        <w:t xml:space="preserve"> </w:t>
      </w:r>
      <w:r>
        <w:rPr>
          <w:rFonts w:ascii="Meiryo" w:eastAsia="Meiryo" w:hAnsi="Meiryo" w:cs="Meiryo"/>
          <w:b w:val="0"/>
          <w:i w:val="0"/>
          <w:iCs w:val="0"/>
          <w:caps w:val="0"/>
          <w:strike w:val="0"/>
          <w:dstrike w:val="0"/>
          <w:color w:val="AE1211"/>
          <w:sz w:val="22"/>
          <w:u w:val="none"/>
        </w:rPr>
        <w:drawing>
          <wp:inline>
            <wp:extent cx="139700" cy="139700"/>
            <wp:docPr id="1007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3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よくある事例から考える効果的なセキュリティ対策【20191118MS】</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7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3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普通のエンジニアでも分かるディープラーニング概説【itmedia】</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7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3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迷惑メール白書2019 参考編／資料編</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7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3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Meiryo" w:eastAsia="Meiryo" w:hAnsi="Meiryo" w:cs="Meiryo"/>
          <w:b w:val="0"/>
          <w:i w:val="0"/>
          <w:iCs w:val="0"/>
          <w:caps w:val="0"/>
          <w:strike w:val="0"/>
          <w:dstrike w:val="0"/>
          <w:color w:val="auto"/>
          <w:sz w:val="22"/>
          <w:u w:val="none"/>
        </w:rPr>
        <w:t xml:space="preserve"> </w:t>
      </w:r>
      <w:r>
        <w:rPr>
          <w:rFonts w:ascii="Meiryo" w:eastAsia="Meiryo" w:hAnsi="Meiryo" w:cs="Meiryo"/>
          <w:b w:val="0"/>
          <w:i w:val="0"/>
          <w:iCs w:val="0"/>
          <w:caps w:val="0"/>
          <w:strike w:val="0"/>
          <w:dstrike w:val="0"/>
          <w:color w:val="auto"/>
          <w:sz w:val="22"/>
          <w:u w:val="none"/>
        </w:rPr>
        <w:drawing>
          <wp:inline>
            <wp:extent cx="139700" cy="139700"/>
            <wp:docPr id="1007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4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サイバーセキュリティ国際シンポジウム_Security_Mesures_in_IoT_5G_Era</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7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4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サイバー・フィジカル・セキュリティユースケース～分析対象の明確化の参考として～【METI】</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7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4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Meiryo" w:eastAsia="Meiryo" w:hAnsi="Meiryo" w:cs="Meiryo"/>
          <w:b w:val="0"/>
          <w:i w:val="0"/>
          <w:iCs w:val="0"/>
          <w:caps w:val="0"/>
          <w:strike w:val="0"/>
          <w:dstrike w:val="0"/>
          <w:color w:val="auto"/>
          <w:sz w:val="22"/>
          <w:u w:val="none"/>
        </w:rPr>
        <w:t xml:space="preserve"> </w:t>
      </w:r>
      <w:r>
        <w:rPr>
          <w:rFonts w:ascii="Meiryo" w:eastAsia="Meiryo" w:hAnsi="Meiryo" w:cs="Meiryo"/>
          <w:b w:val="0"/>
          <w:i w:val="0"/>
          <w:iCs w:val="0"/>
          <w:caps w:val="0"/>
          <w:strike w:val="0"/>
          <w:dstrike w:val="0"/>
          <w:color w:val="auto"/>
          <w:sz w:val="22"/>
          <w:u w:val="none"/>
        </w:rPr>
        <w:drawing>
          <wp:inline>
            <wp:extent cx="139700" cy="139700"/>
            <wp:docPr id="1007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4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ビジネスメール詐欺の事例から見る騙しの手口【2017年4月3日J-CSIP】</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7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4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【鼎談】DX時代のセキュリティは「NIST」に対応しなければ始まらない 西尾素己氏×洞田慎一氏×石川滋人氏 対談｜ビジネス+IT</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7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5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Meiryo" w:eastAsia="Meiryo" w:hAnsi="Meiryo" w:cs="Meiryo"/>
          <w:b w:val="0"/>
          <w:i w:val="0"/>
          <w:iCs w:val="0"/>
          <w:caps w:val="0"/>
          <w:strike w:val="0"/>
          <w:dstrike w:val="0"/>
          <w:color w:val="auto"/>
          <w:sz w:val="22"/>
          <w:u w:val="none"/>
        </w:rPr>
        <w:t xml:space="preserve"> </w:t>
      </w:r>
      <w:r>
        <w:rPr>
          <w:rFonts w:ascii="Meiryo" w:eastAsia="Meiryo" w:hAnsi="Meiryo" w:cs="Meiryo"/>
          <w:b w:val="0"/>
          <w:i w:val="0"/>
          <w:iCs w:val="0"/>
          <w:caps w:val="0"/>
          <w:strike w:val="0"/>
          <w:dstrike w:val="0"/>
          <w:color w:val="auto"/>
          <w:sz w:val="22"/>
          <w:u w:val="none"/>
        </w:rPr>
        <w:drawing>
          <wp:inline>
            <wp:extent cx="139700" cy="139700"/>
            <wp:docPr id="1007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5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サイバーセキュリティ政策の最新動向【2019年2月12日総務省】</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7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5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Meiryo" w:eastAsia="Meiryo" w:hAnsi="Meiryo" w:cs="Meiryo"/>
          <w:b w:val="0"/>
          <w:i w:val="0"/>
          <w:iCs w:val="0"/>
          <w:caps w:val="0"/>
          <w:strike w:val="0"/>
          <w:dstrike w:val="0"/>
          <w:color w:val="auto"/>
          <w:sz w:val="22"/>
          <w:u w:val="none"/>
        </w:rPr>
        <w:t xml:space="preserve"> </w:t>
      </w:r>
      <w:r>
        <w:rPr>
          <w:rFonts w:ascii="Meiryo" w:eastAsia="Meiryo" w:hAnsi="Meiryo" w:cs="Meiryo"/>
          <w:b w:val="0"/>
          <w:i w:val="0"/>
          <w:iCs w:val="0"/>
          <w:caps w:val="0"/>
          <w:strike w:val="0"/>
          <w:dstrike w:val="0"/>
          <w:color w:val="auto"/>
          <w:sz w:val="22"/>
          <w:u w:val="none"/>
        </w:rPr>
        <w:drawing>
          <wp:inline>
            <wp:extent cx="139700" cy="139700"/>
            <wp:docPr id="1007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5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サイバーセキュリティ政策の最新動向【2019年2月12日総務省】</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7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5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Meiryo" w:eastAsia="Meiryo" w:hAnsi="Meiryo" w:cs="Meiryo"/>
          <w:b w:val="0"/>
          <w:i w:val="0"/>
          <w:iCs w:val="0"/>
          <w:caps w:val="0"/>
          <w:strike w:val="0"/>
          <w:dstrike w:val="0"/>
          <w:color w:val="auto"/>
          <w:sz w:val="22"/>
          <w:u w:val="none"/>
        </w:rPr>
        <w:t xml:space="preserve"> </w:t>
      </w:r>
      <w:r>
        <w:rPr>
          <w:rFonts w:ascii="Meiryo" w:eastAsia="Meiryo" w:hAnsi="Meiryo" w:cs="Meiryo"/>
          <w:b w:val="0"/>
          <w:i w:val="0"/>
          <w:iCs w:val="0"/>
          <w:caps w:val="0"/>
          <w:strike w:val="0"/>
          <w:dstrike w:val="0"/>
          <w:color w:val="auto"/>
          <w:sz w:val="22"/>
          <w:u w:val="none"/>
        </w:rPr>
        <w:drawing>
          <wp:inline>
            <wp:extent cx="139700" cy="139700"/>
            <wp:docPr id="1007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団体向けリスクマネジメント普及啓発セミナー（情報セキュリティ）第３回【2019年9月9日東京都中小企業団体中央会】</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7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働き方改革関連法案と2015年の壁から読み解く「働き方改革最新事業」【2019年10月VAIO】</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7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Meiryo" w:eastAsia="Meiryo" w:hAnsi="Meiryo" w:cs="Meiryo"/>
          <w:b w:val="0"/>
          <w:i w:val="0"/>
          <w:iCs w:val="0"/>
          <w:caps w:val="0"/>
          <w:strike w:val="0"/>
          <w:dstrike w:val="0"/>
          <w:color w:val="auto"/>
          <w:sz w:val="22"/>
          <w:u w:val="none"/>
        </w:rPr>
        <w:t xml:space="preserve"> </w:t>
      </w:r>
      <w:r>
        <w:rPr>
          <w:rFonts w:ascii="Meiryo" w:eastAsia="Meiryo" w:hAnsi="Meiryo" w:cs="Meiryo"/>
          <w:b w:val="0"/>
          <w:i w:val="0"/>
          <w:iCs w:val="0"/>
          <w:caps w:val="0"/>
          <w:strike w:val="0"/>
          <w:dstrike w:val="0"/>
          <w:color w:val="auto"/>
          <w:sz w:val="22"/>
          <w:u w:val="none"/>
        </w:rPr>
        <w:drawing>
          <wp:inline>
            <wp:extent cx="139700" cy="139700"/>
            <wp:docPr id="1007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警視庁サイバー犯罪対策課相談マニュアル【警視庁】</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7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Meiryo" w:eastAsia="Meiryo" w:hAnsi="Meiryo" w:cs="Meiryo"/>
          <w:b w:val="0"/>
          <w:i w:val="0"/>
          <w:iCs w:val="0"/>
          <w:caps w:val="0"/>
          <w:strike w:val="0"/>
          <w:dstrike w:val="0"/>
          <w:color w:val="auto"/>
          <w:sz w:val="22"/>
          <w:u w:val="none"/>
        </w:rPr>
        <w:t xml:space="preserve"> </w:t>
      </w:r>
      <w:r>
        <w:rPr>
          <w:rFonts w:ascii="Meiryo" w:eastAsia="Meiryo" w:hAnsi="Meiryo" w:cs="Meiryo"/>
          <w:b w:val="0"/>
          <w:i w:val="0"/>
          <w:iCs w:val="0"/>
          <w:caps w:val="0"/>
          <w:strike w:val="0"/>
          <w:dstrike w:val="0"/>
          <w:color w:val="auto"/>
          <w:sz w:val="22"/>
          <w:u w:val="none"/>
        </w:rPr>
        <w:drawing>
          <wp:inline>
            <wp:extent cx="139700" cy="139700"/>
            <wp:docPr id="1007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7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重要インフラのサイバーセキュリティを改善するためのフレームワーク【2018年4月 NIST CSF Ver1.1 IPA対訳】</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7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7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Meiryo" w:eastAsia="Meiryo" w:hAnsi="Meiryo" w:cs="Meiryo"/>
          <w:b w:val="0"/>
          <w:i w:val="0"/>
          <w:iCs w:val="0"/>
          <w:caps w:val="0"/>
          <w:strike w:val="0"/>
          <w:dstrike w:val="0"/>
          <w:color w:val="auto"/>
          <w:sz w:val="22"/>
          <w:u w:val="none"/>
        </w:rPr>
        <w:t xml:space="preserve"> </w:t>
      </w:r>
      <w:r>
        <w:rPr>
          <w:rFonts w:ascii="Meiryo" w:eastAsia="Meiryo" w:hAnsi="Meiryo" w:cs="Meiryo"/>
          <w:b w:val="0"/>
          <w:i w:val="0"/>
          <w:iCs w:val="0"/>
          <w:caps w:val="0"/>
          <w:strike w:val="0"/>
          <w:dstrike w:val="0"/>
          <w:color w:val="auto"/>
          <w:sz w:val="22"/>
          <w:u w:val="none"/>
        </w:rPr>
        <w:drawing>
          <wp:inline>
            <wp:extent cx="139700" cy="139700"/>
            <wp:docPr id="1007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7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不正ログイン対策のための『多要素認証サービス』設定手順書</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7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7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pPr>
      <w:r>
        <w:t>Microsoft アカウント編</w:t>
      </w:r>
    </w:p>
    <w:p>
      <w:pPr>
        <w:pStyle w:val="MMTopic5"/>
        <w:numPr>
          <w:ilvl w:val="4"/>
          <w:numId w:val="1"/>
        </w:numPr>
      </w:pPr>
      <w:r>
        <w:t>Apple ID 編</w:t>
      </w:r>
    </w:p>
    <w:p>
      <w:pPr>
        <w:pStyle w:val="MMTopic5"/>
        <w:numPr>
          <w:ilvl w:val="4"/>
          <w:numId w:val="1"/>
        </w:numPr>
      </w:pPr>
      <w:r>
        <w:t>Google アカウント編</w:t>
      </w:r>
    </w:p>
    <w:p>
      <w:pPr>
        <w:pStyle w:val="MMTopic4"/>
        <w:numPr>
          <w:ilvl w:val="3"/>
          <w:numId w:val="1"/>
        </w:numPr>
        <w:rPr>
          <w:vanish/>
          <w:specVanish/>
        </w:rPr>
      </w:pPr>
      <w:r>
        <w:t>AIなんて怖くない</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7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7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注意情報｜フィッシング詐欺メール【例】</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7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8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サイバーセキュリティ基本法で押さえておくべきポイント _ マルウェア情報局</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7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8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サプライチェーン・サイバーセキュリティ等に関する海外の動き【2019年4月4日経済産業省 商務情報政策局サイバーセキュリティ課】</w:t>
      </w:r>
    </w:p>
    <w:p>
      <w:pPr>
        <w:pStyle w:val="MMTopicInfo"/>
        <w:ind w:left="1520"/>
        <w:rPr>
          <w:vanish/>
          <w:specVanish/>
        </w:rPr>
      </w:pPr>
      <w:r>
        <w:t xml:space="preserve"> </w:t>
      </w:r>
    </w:p>
    <w:p>
      <w:pPr>
        <w:pStyle w:val="MMIcon"/>
        <w:ind w:left="1520"/>
        <w:rPr>
          <w:rFonts w:ascii="Meiryo" w:eastAsia="Meiryo" w:hAnsi="Meiryo" w:cs="Meiryo"/>
          <w:b w:val="0"/>
          <w:i w:val="0"/>
          <w:iCs w:val="0"/>
          <w:caps w:val="0"/>
          <w:strike w:val="0"/>
          <w:dstrike w:val="0"/>
          <w:vanish/>
          <w:color w:val="auto"/>
          <w:sz w:val="22"/>
          <w:u w:val="none"/>
          <w:specVanish/>
        </w:rPr>
      </w:pPr>
      <w:r>
        <w:rPr>
          <w:rFonts w:ascii="Meiryo" w:eastAsia="Meiryo" w:hAnsi="Meiryo" w:cs="Meiryo"/>
          <w:b w:val="0"/>
          <w:i w:val="0"/>
          <w:iCs w:val="0"/>
          <w:caps w:val="0"/>
          <w:strike w:val="0"/>
          <w:dstrike w:val="0"/>
          <w:color w:val="auto"/>
          <w:sz w:val="22"/>
          <w:u w:val="none"/>
        </w:rPr>
        <w:drawing>
          <wp:inline>
            <wp:extent cx="139700" cy="139700"/>
            <wp:docPr id="1007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8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Meiryo" w:eastAsia="Meiryo" w:hAnsi="Meiryo" w:cs="Meiryo"/>
          <w:b w:val="0"/>
          <w:i w:val="0"/>
          <w:iCs w:val="0"/>
          <w:caps w:val="0"/>
          <w:strike w:val="0"/>
          <w:dstrike w:val="0"/>
          <w:color w:val="auto"/>
          <w:sz w:val="22"/>
          <w:u w:val="none"/>
        </w:rPr>
        <w:t xml:space="preserve"> </w:t>
      </w:r>
      <w:r>
        <w:rPr>
          <w:rFonts w:ascii="Meiryo" w:eastAsia="Meiryo" w:hAnsi="Meiryo" w:cs="Meiryo"/>
          <w:b w:val="0"/>
          <w:i w:val="0"/>
          <w:iCs w:val="0"/>
          <w:caps w:val="0"/>
          <w:strike w:val="0"/>
          <w:dstrike w:val="0"/>
          <w:color w:val="auto"/>
          <w:sz w:val="22"/>
          <w:u w:val="none"/>
        </w:rPr>
        <w:drawing>
          <wp:inline>
            <wp:extent cx="139700" cy="139700"/>
            <wp:docPr id="1007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8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auto"/>
          <w:sz w:val="22"/>
          <w:u w:val="none"/>
          <w:specVanish/>
        </w:rPr>
      </w:pPr>
      <w:r>
        <w:rPr>
          <w:rFonts w:ascii="Meiryo" w:eastAsia="Meiryo" w:hAnsi="Meiryo" w:cs="Meiryo"/>
          <w:b w:val="0"/>
          <w:i w:val="0"/>
          <w:iCs w:val="0"/>
          <w:caps w:val="0"/>
          <w:strike w:val="0"/>
          <w:dstrike w:val="0"/>
          <w:color w:val="auto"/>
          <w:sz w:val="22"/>
          <w:u w:val="none"/>
        </w:rP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7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88" name=""/>
                    <pic:cNvPicPr>
                      <a:picLocks noChangeAspect="1"/>
                    </pic:cNvPicPr>
                  </pic:nvPicPr>
                  <pic:blipFill>
                    <a:blip xmlns:r="http://schemas.openxmlformats.org/officeDocument/2006/relationships" r:embed="rId176"/>
                    <a:stretch>
                      <a:fillRect/>
                    </a:stretch>
                  </pic:blipFill>
                  <pic:spPr>
                    <a:xfrm>
                      <a:off x="0" y="0"/>
                      <a:ext cx="139700" cy="139700"/>
                    </a:xfrm>
                    <a:prstGeom prst="rect">
                      <a:avLst/>
                    </a:prstGeom>
                  </pic:spPr>
                </pic:pic>
              </a:graphicData>
            </a:graphic>
          </wp:inline>
        </w:drawing>
      </w:r>
    </w:p>
    <w:p>
      <w:pPr>
        <w:pStyle w:val="MMTopic5"/>
        <w:numPr>
          <w:ilvl w:val="4"/>
          <w:numId w:val="1"/>
        </w:numPr>
      </w:pPr>
      <w:r>
        <w:t>スライド版</w:t>
      </w:r>
    </w:p>
    <w:p>
      <w:pPr>
        <w:pStyle w:val="MMTopic4"/>
        <w:numPr>
          <w:ilvl w:val="3"/>
          <w:numId w:val="1"/>
        </w:numPr>
        <w:rPr>
          <w:vanish/>
          <w:specVanish/>
        </w:rPr>
      </w:pPr>
      <w:r>
        <w:t>スマートフォンはPCよりも安全？ （前編）：フィッシングのリスクはPCの3倍　ニュースに出ない、モバイルセキュリティの怖い話</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7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9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「サイバー・フィジカル・セキュリティ対策フレームワーク」策定後のWG1の進め方（案）【2019年4月4日METIサイバーセキュリティ課】</w:t>
      </w:r>
    </w:p>
    <w:p>
      <w:pPr>
        <w:pStyle w:val="MMTopicInfo"/>
        <w:ind w:left="1520"/>
        <w:rPr>
          <w:vanish/>
          <w:specVanish/>
        </w:rPr>
      </w:pPr>
      <w:r>
        <w:t xml:space="preserve"> </w:t>
      </w:r>
    </w:p>
    <w:p>
      <w:pPr>
        <w:pStyle w:val="MMIcon"/>
        <w:ind w:left="1520"/>
        <w:rPr>
          <w:rFonts w:ascii="Meiryo" w:eastAsia="Meiryo" w:hAnsi="Meiryo" w:cs="Meiryo"/>
          <w:b w:val="0"/>
          <w:i w:val="0"/>
          <w:iCs w:val="0"/>
          <w:caps w:val="0"/>
          <w:strike w:val="0"/>
          <w:dstrike w:val="0"/>
          <w:vanish/>
          <w:color w:val="auto"/>
          <w:sz w:val="22"/>
          <w:u w:val="none"/>
          <w:specVanish/>
        </w:rPr>
      </w:pPr>
      <w:r>
        <w:rPr>
          <w:rFonts w:ascii="Meiryo" w:eastAsia="Meiryo" w:hAnsi="Meiryo" w:cs="Meiryo"/>
          <w:b w:val="0"/>
          <w:i w:val="0"/>
          <w:iCs w:val="0"/>
          <w:caps w:val="0"/>
          <w:strike w:val="0"/>
          <w:dstrike w:val="0"/>
          <w:color w:val="auto"/>
          <w:sz w:val="22"/>
          <w:u w:val="none"/>
        </w:rPr>
        <w:drawing>
          <wp:inline>
            <wp:extent cx="139700" cy="139700"/>
            <wp:docPr id="1007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9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Meiryo" w:eastAsia="Meiryo" w:hAnsi="Meiryo" w:cs="Meiryo"/>
          <w:b w:val="0"/>
          <w:i w:val="0"/>
          <w:iCs w:val="0"/>
          <w:caps w:val="0"/>
          <w:strike w:val="0"/>
          <w:dstrike w:val="0"/>
          <w:color w:val="auto"/>
          <w:sz w:val="22"/>
          <w:u w:val="none"/>
        </w:rPr>
        <w:t xml:space="preserve"> </w:t>
      </w:r>
      <w:r>
        <w:rPr>
          <w:rFonts w:ascii="Meiryo" w:eastAsia="Meiryo" w:hAnsi="Meiryo" w:cs="Meiryo"/>
          <w:b w:val="0"/>
          <w:i w:val="0"/>
          <w:iCs w:val="0"/>
          <w:caps w:val="0"/>
          <w:strike w:val="0"/>
          <w:dstrike w:val="0"/>
          <w:color w:val="auto"/>
          <w:sz w:val="22"/>
          <w:u w:val="none"/>
        </w:rPr>
        <w:drawing>
          <wp:inline>
            <wp:extent cx="139700" cy="139700"/>
            <wp:docPr id="1007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9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auto"/>
          <w:sz w:val="22"/>
          <w:u w:val="none"/>
          <w:specVanish/>
        </w:rPr>
      </w:pPr>
      <w:r>
        <w:rPr>
          <w:rFonts w:ascii="Meiryo" w:eastAsia="Meiryo" w:hAnsi="Meiryo" w:cs="Meiryo"/>
          <w:b w:val="0"/>
          <w:i w:val="0"/>
          <w:iCs w:val="0"/>
          <w:caps w:val="0"/>
          <w:strike w:val="0"/>
          <w:dstrike w:val="0"/>
          <w:color w:val="auto"/>
          <w:sz w:val="22"/>
          <w:u w:val="none"/>
        </w:rP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7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96" name=""/>
                    <pic:cNvPicPr>
                      <a:picLocks noChangeAspect="1"/>
                    </pic:cNvPicPr>
                  </pic:nvPicPr>
                  <pic:blipFill>
                    <a:blip xmlns:r="http://schemas.openxmlformats.org/officeDocument/2006/relationships" r:embed="rId176"/>
                    <a:stretch>
                      <a:fillRect/>
                    </a:stretch>
                  </pic:blipFill>
                  <pic:spPr>
                    <a:xfrm>
                      <a:off x="0" y="0"/>
                      <a:ext cx="139700" cy="139700"/>
                    </a:xfrm>
                    <a:prstGeom prst="rect">
                      <a:avLst/>
                    </a:prstGeom>
                  </pic:spPr>
                </pic:pic>
              </a:graphicData>
            </a:graphic>
          </wp:inline>
        </w:drawing>
      </w:r>
    </w:p>
    <w:p>
      <w:pPr>
        <w:pStyle w:val="MMTopic5"/>
        <w:numPr>
          <w:ilvl w:val="4"/>
          <w:numId w:val="1"/>
        </w:numPr>
      </w:pPr>
      <w:r>
        <w:t>スライド版</w:t>
      </w:r>
    </w:p>
    <w:p>
      <w:pPr>
        <w:pStyle w:val="MMTopic4"/>
        <w:numPr>
          <w:ilvl w:val="3"/>
          <w:numId w:val="1"/>
        </w:numPr>
        <w:rPr>
          <w:vanish/>
          <w:specVanish/>
        </w:rPr>
      </w:pPr>
      <w:r>
        <w:t>Society5.0を支えるセキュアトラスト基盤【2018年2月21日産業競争力懇談会COCN】</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7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9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Society5.0を支えるトラストサービスとトラス基盤【2019年4月17日慶応大学手塚悟】</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7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システム開発プロジェクトに存在する複数種類の契約形態【2019年8月14日アットマークIT】</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8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中小企業を巡るサイバーセキュリティの現状とその対策2【2019年8月7日湯浅先生】</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8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第10回コラボレーション・プラットフォーム資料【2019年7月29日IPA】</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8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中小企業向けサイバーセキュリティ政策について【2019年6月METIサイバーセキュリティ課】</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8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Meiryo" w:eastAsia="Meiryo" w:hAnsi="Meiryo" w:cs="Meiryo"/>
          <w:b w:val="0"/>
          <w:i w:val="0"/>
          <w:iCs w:val="0"/>
          <w:caps w:val="0"/>
          <w:strike w:val="0"/>
          <w:dstrike w:val="0"/>
          <w:color w:val="auto"/>
          <w:sz w:val="22"/>
          <w:u w:val="none"/>
        </w:rPr>
        <w:t xml:space="preserve"> </w:t>
      </w:r>
      <w:r>
        <w:rPr>
          <w:rFonts w:ascii="Meiryo" w:eastAsia="Meiryo" w:hAnsi="Meiryo" w:cs="Meiryo"/>
          <w:b w:val="0"/>
          <w:i w:val="0"/>
          <w:iCs w:val="0"/>
          <w:caps w:val="0"/>
          <w:strike w:val="0"/>
          <w:dstrike w:val="0"/>
          <w:color w:val="auto"/>
          <w:sz w:val="22"/>
          <w:u w:val="none"/>
        </w:rPr>
        <w:drawing>
          <wp:inline>
            <wp:extent cx="139700" cy="139700"/>
            <wp:docPr id="1008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1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中小企業向けサイバーセキュリティ政策について【2019年6月METIサイバーセキュリティ課】</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8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1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中小企業を巡るサイバーセキュリティの現状とその対策１【2019年8月2日湯浅先生】</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8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1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ディープラーニングハンズオンセミナー【株式会社キカガク】</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8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1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Meiryo" w:eastAsia="Meiryo" w:hAnsi="Meiryo" w:cs="Meiryo"/>
          <w:b w:val="0"/>
          <w:i w:val="0"/>
          <w:iCs w:val="0"/>
          <w:caps w:val="0"/>
          <w:strike w:val="0"/>
          <w:dstrike w:val="0"/>
          <w:color w:val="auto"/>
          <w:sz w:val="22"/>
          <w:u w:val="none"/>
        </w:rPr>
        <w:t xml:space="preserve"> </w:t>
      </w:r>
      <w:r>
        <w:rPr>
          <w:rFonts w:ascii="Meiryo" w:eastAsia="Meiryo" w:hAnsi="Meiryo" w:cs="Meiryo"/>
          <w:b w:val="0"/>
          <w:i w:val="0"/>
          <w:iCs w:val="0"/>
          <w:caps w:val="0"/>
          <w:strike w:val="0"/>
          <w:dstrike w:val="0"/>
          <w:color w:val="auto"/>
          <w:sz w:val="22"/>
          <w:u w:val="none"/>
        </w:rPr>
        <w:drawing>
          <wp:inline>
            <wp:extent cx="139700" cy="139700"/>
            <wp:docPr id="1008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1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5"/>
        <w:numPr>
          <w:ilvl w:val="4"/>
          <w:numId w:val="1"/>
        </w:numPr>
      </w:pPr>
      <w:r>
        <w:t>スライド版</w:t>
      </w:r>
    </w:p>
    <w:p>
      <w:pPr>
        <w:pStyle w:val="MMTopic4"/>
        <w:numPr>
          <w:ilvl w:val="3"/>
          <w:numId w:val="1"/>
        </w:numPr>
        <w:rPr>
          <w:vanish/>
          <w:specVanish/>
        </w:rPr>
      </w:pPr>
      <w:r>
        <w:t>サイバーセキュリティ経営ガイドラインを実践するための経営プラクティス【スライド】【2019年4月23日IPA】</w:t>
      </w:r>
    </w:p>
    <w:p>
      <w:pPr>
        <w:pStyle w:val="MMTopicInfo"/>
        <w:ind w:left="1520"/>
        <w:rPr>
          <w:vanish/>
          <w:specVanish/>
        </w:rPr>
      </w:pPr>
      <w:r>
        <w:t xml:space="preserve"> </w:t>
      </w:r>
    </w:p>
    <w:p>
      <w:pPr>
        <w:pStyle w:val="MMIcon"/>
        <w:ind w:left="1520"/>
        <w:rPr>
          <w:rFonts w:ascii="Meiryo" w:eastAsia="Meiryo" w:hAnsi="Meiryo" w:cs="Meiryo"/>
          <w:b w:val="0"/>
          <w:i w:val="0"/>
          <w:iCs w:val="0"/>
          <w:caps w:val="0"/>
          <w:strike w:val="0"/>
          <w:dstrike w:val="0"/>
          <w:vanish/>
          <w:color w:val="auto"/>
          <w:sz w:val="22"/>
          <w:u w:val="none"/>
          <w:specVanish/>
        </w:rPr>
      </w:pPr>
      <w:r>
        <w:rPr>
          <w:rFonts w:ascii="Meiryo" w:eastAsia="Meiryo" w:hAnsi="Meiryo" w:cs="Meiryo"/>
          <w:b w:val="0"/>
          <w:i w:val="0"/>
          <w:iCs w:val="0"/>
          <w:caps w:val="0"/>
          <w:strike w:val="0"/>
          <w:dstrike w:val="0"/>
          <w:color w:val="auto"/>
          <w:sz w:val="22"/>
          <w:u w:val="none"/>
        </w:rPr>
        <w:drawing>
          <wp:inline>
            <wp:extent cx="139700" cy="139700"/>
            <wp:docPr id="1008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Meiryo" w:eastAsia="Meiryo" w:hAnsi="Meiryo" w:cs="Meiryo"/>
          <w:b w:val="0"/>
          <w:i w:val="0"/>
          <w:iCs w:val="0"/>
          <w:caps w:val="0"/>
          <w:strike w:val="0"/>
          <w:dstrike w:val="0"/>
          <w:color w:val="auto"/>
          <w:sz w:val="22"/>
          <w:u w:val="none"/>
        </w:rPr>
        <w:t xml:space="preserve"> </w:t>
      </w:r>
      <w:r>
        <w:rPr>
          <w:rFonts w:ascii="Meiryo" w:eastAsia="Meiryo" w:hAnsi="Meiryo" w:cs="Meiryo"/>
          <w:b w:val="0"/>
          <w:i w:val="0"/>
          <w:iCs w:val="0"/>
          <w:caps w:val="0"/>
          <w:strike w:val="0"/>
          <w:dstrike w:val="0"/>
          <w:color w:val="auto"/>
          <w:sz w:val="22"/>
          <w:u w:val="none"/>
        </w:rPr>
        <w:drawing>
          <wp:inline>
            <wp:extent cx="139700" cy="139700"/>
            <wp:docPr id="1008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auto"/>
          <w:sz w:val="22"/>
          <w:u w:val="none"/>
          <w:specVanish/>
        </w:rPr>
      </w:pPr>
      <w:r>
        <w:rPr>
          <w:rFonts w:ascii="Meiryo" w:eastAsia="Meiryo" w:hAnsi="Meiryo" w:cs="Meiryo"/>
          <w:b w:val="0"/>
          <w:i w:val="0"/>
          <w:iCs w:val="0"/>
          <w:caps w:val="0"/>
          <w:strike w:val="0"/>
          <w:dstrike w:val="0"/>
          <w:color w:val="auto"/>
          <w:sz w:val="22"/>
          <w:u w:val="none"/>
        </w:rP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8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4" name=""/>
                    <pic:cNvPicPr>
                      <a:picLocks noChangeAspect="1"/>
                    </pic:cNvPicPr>
                  </pic:nvPicPr>
                  <pic:blipFill>
                    <a:blip xmlns:r="http://schemas.openxmlformats.org/officeDocument/2006/relationships" r:embed="rId176"/>
                    <a:stretch>
                      <a:fillRect/>
                    </a:stretch>
                  </pic:blipFill>
                  <pic:spPr>
                    <a:xfrm>
                      <a:off x="0" y="0"/>
                      <a:ext cx="139700" cy="139700"/>
                    </a:xfrm>
                    <a:prstGeom prst="rect">
                      <a:avLst/>
                    </a:prstGeom>
                  </pic:spPr>
                </pic:pic>
              </a:graphicData>
            </a:graphic>
          </wp:inline>
        </w:drawing>
      </w:r>
    </w:p>
    <w:p>
      <w:pPr>
        <w:pStyle w:val="MMTopic5"/>
        <w:numPr>
          <w:ilvl w:val="4"/>
          <w:numId w:val="1"/>
        </w:numPr>
      </w:pPr>
      <w:r>
        <w:rPr>
          <w:rFonts w:ascii="Meiryo" w:eastAsia="Meiryo" w:hAnsi="Meiryo" w:cs="Meiryo"/>
          <w:b w:val="0"/>
          <w:i w:val="0"/>
          <w:strike w:val="0"/>
          <w:color w:val="000000"/>
          <w:sz w:val="20"/>
          <w:u w:val="none"/>
        </w:rPr>
        <w:t>スライド版</w:t>
      </w:r>
    </w:p>
    <w:p>
      <w:pPr>
        <w:pStyle w:val="MMTopic4"/>
        <w:numPr>
          <w:ilvl w:val="3"/>
          <w:numId w:val="1"/>
        </w:numPr>
        <w:rPr>
          <w:vanish/>
          <w:specVanish/>
        </w:rPr>
      </w:pPr>
      <w:r>
        <w:t>サプライチェーンに死角【2019年7月2日日本経済新聞】</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8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これからのAIの話をしよう（コンサル編）：「機械に代替されないデータサイエンティスト」に必要な能力とは？</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8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「AIやIoTに惑わされてはいけない」、DXに挑む4人が語った理念 _ 日経 xTECH（クロステック）</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8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3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『経営とIT、サイバーセキュリティ対策の動向調査』【2019年8月5日デジタルハーツ】</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8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3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【AIなら何でもできるんじゃないの？】人工知能の可能性とよくある「誤解」【2019年7月10日キャリコネ】</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8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3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mdse(COPE)-nist-sp1800-21-draft</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8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3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IoT・5G セキュリティ総合対策（パブコメ案）【2019年6月総務省】</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8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3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IoTセキュリティ総合対策プログレスレポート2019【2019年5月サイバーセキュリティタスクフォース】</w:t>
      </w:r>
    </w:p>
    <w:p>
      <w:pPr>
        <w:pStyle w:val="MMTopicInfo"/>
        <w:ind w:left="1520"/>
        <w:rPr>
          <w:vanish/>
          <w:specVanish/>
        </w:rPr>
      </w:pPr>
      <w:r>
        <w:t xml:space="preserve"> </w:t>
      </w:r>
    </w:p>
    <w:p>
      <w:pPr>
        <w:pStyle w:val="MMIcon"/>
        <w:ind w:left="1520"/>
        <w:rPr>
          <w:rFonts w:ascii="Meiryo" w:eastAsia="Meiryo" w:hAnsi="Meiryo" w:cs="Meiryo"/>
          <w:b w:val="0"/>
          <w:i w:val="0"/>
          <w:iCs w:val="0"/>
          <w:caps w:val="0"/>
          <w:strike w:val="0"/>
          <w:dstrike w:val="0"/>
          <w:vanish/>
          <w:color w:val="auto"/>
          <w:sz w:val="22"/>
          <w:u w:val="none"/>
          <w:specVanish/>
        </w:rPr>
      </w:pPr>
      <w:r>
        <w:rPr>
          <w:rFonts w:ascii="Meiryo" w:eastAsia="Meiryo" w:hAnsi="Meiryo" w:cs="Meiryo"/>
          <w:b w:val="0"/>
          <w:i w:val="0"/>
          <w:iCs w:val="0"/>
          <w:caps w:val="0"/>
          <w:strike w:val="0"/>
          <w:dstrike w:val="0"/>
          <w:color w:val="auto"/>
          <w:sz w:val="22"/>
          <w:u w:val="none"/>
        </w:rPr>
        <w:drawing>
          <wp:inline>
            <wp:extent cx="139700" cy="139700"/>
            <wp:docPr id="1008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4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Meiryo" w:eastAsia="Meiryo" w:hAnsi="Meiryo" w:cs="Meiryo"/>
          <w:b w:val="0"/>
          <w:i w:val="0"/>
          <w:iCs w:val="0"/>
          <w:caps w:val="0"/>
          <w:strike w:val="0"/>
          <w:dstrike w:val="0"/>
          <w:color w:val="auto"/>
          <w:sz w:val="22"/>
          <w:u w:val="none"/>
        </w:rPr>
        <w:t xml:space="preserve"> </w:t>
      </w:r>
      <w:r>
        <w:rPr>
          <w:rFonts w:ascii="Meiryo" w:eastAsia="Meiryo" w:hAnsi="Meiryo" w:cs="Meiryo"/>
          <w:b w:val="0"/>
          <w:i w:val="0"/>
          <w:iCs w:val="0"/>
          <w:caps w:val="0"/>
          <w:strike w:val="0"/>
          <w:dstrike w:val="0"/>
          <w:color w:val="auto"/>
          <w:sz w:val="22"/>
          <w:u w:val="none"/>
        </w:rPr>
        <w:drawing>
          <wp:inline>
            <wp:extent cx="139700" cy="139700"/>
            <wp:docPr id="1008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4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auto"/>
          <w:sz w:val="22"/>
          <w:u w:val="none"/>
          <w:specVanish/>
        </w:rPr>
      </w:pPr>
      <w:r>
        <w:rPr>
          <w:rFonts w:ascii="Meiryo" w:eastAsia="Meiryo" w:hAnsi="Meiryo" w:cs="Meiryo"/>
          <w:b w:val="0"/>
          <w:i w:val="0"/>
          <w:iCs w:val="0"/>
          <w:caps w:val="0"/>
          <w:strike w:val="0"/>
          <w:dstrike w:val="0"/>
          <w:color w:val="auto"/>
          <w:sz w:val="22"/>
          <w:u w:val="none"/>
        </w:rP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8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44" name=""/>
                    <pic:cNvPicPr>
                      <a:picLocks noChangeAspect="1"/>
                    </pic:cNvPicPr>
                  </pic:nvPicPr>
                  <pic:blipFill>
                    <a:blip xmlns:r="http://schemas.openxmlformats.org/officeDocument/2006/relationships" r:embed="rId176"/>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AIと雇用（下） 業務高度化通じ競争力向上【2019年7月4日日経新聞】</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8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4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2020年及びその後を見据えたサイバーセキュリティの在り方～サイバーセキュリティ戦略中間レビュー～</w:t>
      </w:r>
    </w:p>
    <w:p>
      <w:pPr>
        <w:pStyle w:val="MMTopicInfo"/>
        <w:ind w:left="1520"/>
        <w:rPr>
          <w:vanish/>
          <w:specVanish/>
        </w:rPr>
      </w:pPr>
      <w:r>
        <w:t xml:space="preserve"> </w:t>
      </w:r>
    </w:p>
    <w:p>
      <w:pPr>
        <w:pStyle w:val="MMIcon"/>
        <w:ind w:left="1520"/>
        <w:rPr>
          <w:rFonts w:ascii="Meiryo" w:eastAsia="Meiryo" w:hAnsi="Meiryo" w:cs="Meiryo"/>
          <w:b w:val="0"/>
          <w:i w:val="0"/>
          <w:iCs w:val="0"/>
          <w:caps w:val="0"/>
          <w:strike w:val="0"/>
          <w:dstrike w:val="0"/>
          <w:vanish/>
          <w:color w:val="auto"/>
          <w:sz w:val="22"/>
          <w:u w:val="none"/>
          <w:specVanish/>
        </w:rPr>
      </w:pPr>
      <w:r>
        <w:rPr>
          <w:rFonts w:ascii="Meiryo" w:eastAsia="Meiryo" w:hAnsi="Meiryo" w:cs="Meiryo"/>
          <w:b w:val="0"/>
          <w:i w:val="0"/>
          <w:iCs w:val="0"/>
          <w:caps w:val="0"/>
          <w:strike w:val="0"/>
          <w:dstrike w:val="0"/>
          <w:color w:val="auto"/>
          <w:sz w:val="22"/>
          <w:u w:val="none"/>
        </w:rPr>
        <w:drawing>
          <wp:inline>
            <wp:extent cx="139700" cy="139700"/>
            <wp:docPr id="1008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4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Meiryo" w:eastAsia="Meiryo" w:hAnsi="Meiryo" w:cs="Meiryo"/>
          <w:b w:val="0"/>
          <w:i w:val="0"/>
          <w:iCs w:val="0"/>
          <w:caps w:val="0"/>
          <w:strike w:val="0"/>
          <w:dstrike w:val="0"/>
          <w:color w:val="auto"/>
          <w:sz w:val="22"/>
          <w:u w:val="none"/>
        </w:rPr>
        <w:t xml:space="preserve"> </w:t>
      </w:r>
      <w:r>
        <w:rPr>
          <w:rFonts w:ascii="Meiryo" w:eastAsia="Meiryo" w:hAnsi="Meiryo" w:cs="Meiryo"/>
          <w:b w:val="0"/>
          <w:i w:val="0"/>
          <w:iCs w:val="0"/>
          <w:caps w:val="0"/>
          <w:strike w:val="0"/>
          <w:dstrike w:val="0"/>
          <w:color w:val="auto"/>
          <w:sz w:val="22"/>
          <w:u w:val="none"/>
        </w:rPr>
        <w:drawing>
          <wp:inline>
            <wp:extent cx="139700" cy="139700"/>
            <wp:docPr id="1008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5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auto"/>
          <w:sz w:val="22"/>
          <w:u w:val="none"/>
          <w:specVanish/>
        </w:rPr>
      </w:pPr>
      <w:r>
        <w:rPr>
          <w:rFonts w:ascii="Meiryo" w:eastAsia="Meiryo" w:hAnsi="Meiryo" w:cs="Meiryo"/>
          <w:b w:val="0"/>
          <w:i w:val="0"/>
          <w:iCs w:val="0"/>
          <w:caps w:val="0"/>
          <w:strike w:val="0"/>
          <w:dstrike w:val="0"/>
          <w:color w:val="auto"/>
          <w:sz w:val="22"/>
          <w:u w:val="none"/>
        </w:rP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8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52" name=""/>
                    <pic:cNvPicPr>
                      <a:picLocks noChangeAspect="1"/>
                    </pic:cNvPicPr>
                  </pic:nvPicPr>
                  <pic:blipFill>
                    <a:blip xmlns:r="http://schemas.openxmlformats.org/officeDocument/2006/relationships" r:embed="rId176"/>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ISAC</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8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5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pPr>
      <w:r>
        <w:t>1_Security_Measures_in_IoT_5G_Era</w:t>
      </w:r>
    </w:p>
    <w:p>
      <w:pPr>
        <w:pStyle w:val="MMTopic5"/>
        <w:numPr>
          <w:ilvl w:val="4"/>
          <w:numId w:val="1"/>
        </w:numPr>
      </w:pPr>
      <w:r>
        <w:t>3-1_Financials_ISAC_Japan</w:t>
      </w:r>
    </w:p>
    <w:p>
      <w:pPr>
        <w:pStyle w:val="MMTopic5"/>
        <w:numPr>
          <w:ilvl w:val="4"/>
          <w:numId w:val="1"/>
        </w:numPr>
      </w:pPr>
      <w:r>
        <w:t>3-2_Japan_Electricity_ISAC</w:t>
      </w:r>
    </w:p>
    <w:p>
      <w:pPr>
        <w:pStyle w:val="MMTopic5"/>
        <w:numPr>
          <w:ilvl w:val="4"/>
          <w:numId w:val="1"/>
        </w:numPr>
      </w:pPr>
      <w:r>
        <w:t>3-3_Software_ISAC</w:t>
      </w:r>
    </w:p>
    <w:p>
      <w:pPr>
        <w:pStyle w:val="MMTopic5"/>
        <w:numPr>
          <w:ilvl w:val="4"/>
          <w:numId w:val="1"/>
        </w:numPr>
      </w:pPr>
      <w:r>
        <w:t>3-5_ICT-ISAC_Japan</w:t>
      </w:r>
    </w:p>
    <w:p>
      <w:pPr>
        <w:pStyle w:val="MMTopic5"/>
        <w:numPr>
          <w:ilvl w:val="4"/>
          <w:numId w:val="1"/>
        </w:numPr>
      </w:pPr>
      <w:r>
        <w:t>4_2_Comm_ISAC</w:t>
      </w:r>
    </w:p>
    <w:p>
      <w:pPr>
        <w:pStyle w:val="MMTopic4"/>
        <w:numPr>
          <w:ilvl w:val="3"/>
          <w:numId w:val="1"/>
        </w:numPr>
        <w:rPr>
          <w:vanish/>
          <w:specVanish/>
        </w:rPr>
      </w:pPr>
      <w:r>
        <w:t>mpower</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8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5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pPr>
      <w:r>
        <w:t>1-1_MPOWER_米国国防総省が求める脅威インテリジェンスの世界.pdf</w:t>
      </w:r>
    </w:p>
    <w:p>
      <w:pPr>
        <w:pStyle w:val="MMTopic5"/>
        <w:numPr>
          <w:ilvl w:val="4"/>
          <w:numId w:val="1"/>
        </w:numPr>
      </w:pPr>
      <w:r>
        <w:t>1-5_MPOWER_ＤＸ時代の価値創造を支えるIoTサプライチェーンセキュリティ.pdf</w:t>
      </w:r>
    </w:p>
    <w:p>
      <w:pPr>
        <w:pStyle w:val="MMTopic5"/>
        <w:numPr>
          <w:ilvl w:val="4"/>
          <w:numId w:val="1"/>
        </w:numPr>
      </w:pPr>
      <w:r>
        <w:t>1-7_MPOWER_働き方改革待ったなし！残業せずにファイアウォールのポリシー管理をする方法とは？.pdf</w:t>
      </w:r>
    </w:p>
    <w:p>
      <w:pPr>
        <w:pStyle w:val="MMTopic5"/>
        <w:numPr>
          <w:ilvl w:val="4"/>
          <w:numId w:val="1"/>
        </w:numPr>
      </w:pPr>
      <w:r>
        <w:t>1-10_MPOWER_最近のセキュリティ脅威動向と、対抗するセキュリティソリューションのご提供.pdf</w:t>
      </w:r>
    </w:p>
    <w:p>
      <w:pPr>
        <w:pStyle w:val="MMTopic5"/>
        <w:numPr>
          <w:ilvl w:val="4"/>
          <w:numId w:val="1"/>
        </w:numPr>
      </w:pPr>
      <w:r>
        <w:t>2-5_MPOWER_大学間連携によるサイバーセキュリティ体制の強化.pdf</w:t>
      </w:r>
    </w:p>
    <w:p>
      <w:pPr>
        <w:pStyle w:val="MMTopic5"/>
        <w:numPr>
          <w:ilvl w:val="4"/>
          <w:numId w:val="1"/>
        </w:numPr>
      </w:pPr>
      <w:r>
        <w:t>2-6_MPOWER_再考、エンドポイントセキュリティ　～インシデント発生時に慌てないための要諦～.pdf</w:t>
      </w:r>
    </w:p>
    <w:p>
      <w:pPr>
        <w:pStyle w:val="MMTopic5"/>
        <w:numPr>
          <w:ilvl w:val="4"/>
          <w:numId w:val="1"/>
        </w:numPr>
      </w:pPr>
      <w:r>
        <w:t>2-7_MPOWER_NECが語るCASB運用 生の声.pdf</w:t>
      </w:r>
    </w:p>
    <w:p>
      <w:pPr>
        <w:pStyle w:val="MMTopic5"/>
        <w:numPr>
          <w:ilvl w:val="4"/>
          <w:numId w:val="1"/>
        </w:numPr>
      </w:pPr>
      <w:r>
        <w:t>2-8_MPOWER_マイクロソフトのクラウド戦略からひも解くIoT活用ポイント.pdf</w:t>
      </w:r>
    </w:p>
    <w:p>
      <w:pPr>
        <w:pStyle w:val="MMTopic5"/>
        <w:numPr>
          <w:ilvl w:val="4"/>
          <w:numId w:val="1"/>
        </w:numPr>
      </w:pPr>
      <w:r>
        <w:t>3-10_MPOWER_クレディセゾンにおけるDX実践の軌跡.pdf</w:t>
      </w:r>
    </w:p>
    <w:p>
      <w:pPr>
        <w:pStyle w:val="MMTopic5"/>
        <w:numPr>
          <w:ilvl w:val="4"/>
          <w:numId w:val="1"/>
        </w:numPr>
      </w:pPr>
      <w:r>
        <w:t>3-3_MPOWER_AIとセキュリティ.pdf</w:t>
      </w:r>
    </w:p>
    <w:p>
      <w:pPr>
        <w:pStyle w:val="MMTopic5"/>
        <w:numPr>
          <w:ilvl w:val="4"/>
          <w:numId w:val="1"/>
        </w:numPr>
      </w:pPr>
      <w:r>
        <w:t>3-5_MPOWER_交通ISAC_活動状況と設立に向けた取り組みについて.pdf</w:t>
      </w:r>
    </w:p>
    <w:p>
      <w:pPr>
        <w:pStyle w:val="MMTopic5"/>
        <w:numPr>
          <w:ilvl w:val="4"/>
          <w:numId w:val="1"/>
        </w:numPr>
      </w:pPr>
      <w:r>
        <w:t>3-6_MPOWER_【事例セッション】クラウドの安全利用を促進するためのCASBを用いた業務設計と運用.pdf</w:t>
      </w:r>
    </w:p>
    <w:p>
      <w:pPr>
        <w:pStyle w:val="MMTopic5"/>
        <w:numPr>
          <w:ilvl w:val="4"/>
          <w:numId w:val="1"/>
        </w:numPr>
      </w:pPr>
      <w:r>
        <w:t>3-8_MPOWER_【事例セッション】ビル制御システムのセキュリティと経産省ガイドライン解説.pdf</w:t>
      </w:r>
    </w:p>
    <w:p>
      <w:pPr>
        <w:pStyle w:val="MMTopic5"/>
        <w:numPr>
          <w:ilvl w:val="4"/>
          <w:numId w:val="1"/>
        </w:numPr>
      </w:pPr>
      <w:r>
        <w:t>4-1_MPOWER_デジタルエンタープライズを実現するハイブリットクラウドのセキュリティ強化ポイント.pdf</w:t>
      </w:r>
    </w:p>
    <w:p>
      <w:pPr>
        <w:pStyle w:val="MMTopic5"/>
        <w:numPr>
          <w:ilvl w:val="4"/>
          <w:numId w:val="1"/>
        </w:numPr>
      </w:pPr>
      <w:r>
        <w:t>4-2_MPOWER_サプライチェーンセキュリティを向上させる４つの転換点と先進例.pdf</w:t>
      </w:r>
    </w:p>
    <w:p>
      <w:pPr>
        <w:pStyle w:val="MMTopic5"/>
        <w:numPr>
          <w:ilvl w:val="4"/>
          <w:numId w:val="1"/>
        </w:numPr>
      </w:pPr>
      <w:r>
        <w:t>4-5_MPOWER_電力の安定供給を支える「電力ＩＳＡＣ」の取り組み状況について.pdf</w:t>
      </w:r>
    </w:p>
    <w:p>
      <w:pPr>
        <w:pStyle w:val="MMTopic5"/>
        <w:numPr>
          <w:ilvl w:val="4"/>
          <w:numId w:val="1"/>
        </w:numPr>
      </w:pPr>
      <w:r>
        <w:t>K-1_MPOWER_情報共有のすすめ～行う利点、持続的な活動のために重要こと～.pdf</w:t>
      </w:r>
    </w:p>
    <w:p>
      <w:pPr>
        <w:pStyle w:val="MMTopic5"/>
        <w:numPr>
          <w:ilvl w:val="4"/>
          <w:numId w:val="1"/>
        </w:numPr>
      </w:pPr>
      <w:r>
        <w:t>LS-5_MPOWER_頭を悩ますセキュリティ運用。検出から対応までに必要な準備とは.pdf</w:t>
      </w:r>
    </w:p>
    <w:p>
      <w:pPr>
        <w:pStyle w:val="MMTopic5"/>
        <w:numPr>
          <w:ilvl w:val="4"/>
          <w:numId w:val="1"/>
        </w:numPr>
      </w:pPr>
      <w:r>
        <w:t>LS-7_MPOWER_経営層が理解しておくべきデジタル時代のCybersecurity.pdf</w:t>
      </w:r>
    </w:p>
    <w:p>
      <w:pPr>
        <w:pStyle w:val="MMTopic5"/>
        <w:numPr>
          <w:ilvl w:val="4"/>
          <w:numId w:val="1"/>
        </w:numPr>
      </w:pPr>
      <w:r>
        <w:t>LS-8_MPOWER_IoT5G時代におけるセキュリティの新しい考え⽅ 既存技術のフル活用術.pdf</w:t>
      </w:r>
    </w:p>
    <w:p>
      <w:pPr>
        <w:pStyle w:val="MMTopic5"/>
        <w:numPr>
          <w:ilvl w:val="4"/>
          <w:numId w:val="1"/>
        </w:numPr>
      </w:pPr>
      <w:r>
        <w:t>LS-9__MPOWER_リスクベースセキュリティ：最新の脆弱性管理とユーザ行動分析.pdf</w:t>
      </w:r>
    </w:p>
    <w:p>
      <w:pPr>
        <w:pStyle w:val="MMTopic5"/>
        <w:numPr>
          <w:ilvl w:val="4"/>
          <w:numId w:val="1"/>
        </w:numPr>
      </w:pPr>
      <w:r>
        <w:t>MS-6_MPOWER_どんどん増えるSaaS, IaaSへの攻撃と情報漏洩を見据えた運用と対策.pdf</w:t>
      </w:r>
    </w:p>
    <w:p>
      <w:pPr>
        <w:pStyle w:val="MMTopic5"/>
        <w:numPr>
          <w:ilvl w:val="4"/>
          <w:numId w:val="1"/>
        </w:numPr>
      </w:pPr>
      <w:r>
        <w:t>MS-9_MPOWER_日本の産業サイバーセキュリティの現在地とこれから.pdf</w:t>
      </w:r>
    </w:p>
    <w:p>
      <w:pPr>
        <w:pStyle w:val="MMTopic3"/>
        <w:numPr>
          <w:ilvl w:val="2"/>
          <w:numId w:val="1"/>
        </w:numPr>
      </w:pPr>
      <w:r>
        <w:t>2019年1期（191文献）</w:t>
      </w:r>
    </w:p>
    <w:p>
      <w:pPr>
        <w:pStyle w:val="MMTopic4"/>
        <w:numPr>
          <w:ilvl w:val="3"/>
          <w:numId w:val="1"/>
        </w:numPr>
        <w:rPr>
          <w:vanish/>
          <w:specVanish/>
        </w:rPr>
      </w:pPr>
      <w:r>
        <w:t>ソネット防災マニュアル</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8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5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経済財政運営と改革の基本方針2019【2019年6月21日閣議決定】</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8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6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pPr>
      <w:r>
        <w:t>【概要スライド】</w:t>
      </w:r>
    </w:p>
    <w:p>
      <w:pPr>
        <w:pStyle w:val="MMTopic4"/>
        <w:numPr>
          <w:ilvl w:val="3"/>
          <w:numId w:val="1"/>
        </w:numPr>
        <w:rPr>
          <w:vanish/>
          <w:specVanish/>
        </w:rPr>
      </w:pPr>
      <w:r>
        <w:t>成長戦略実行計画案【2019年6月21日未来投資会議】</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8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6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「未来投資戦略2018」(概要)【2018年6月未来投資会議】</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8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6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「デジタル・トランスフォーメーション推進人材の機能と役割のあり方に関する調査」【2019年4月IPA】</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8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6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pPr>
      <w:r>
        <w:t>（サマリー版）</w:t>
      </w:r>
    </w:p>
    <w:p>
      <w:pPr>
        <w:pStyle w:val="MMTopic5"/>
        <w:numPr>
          <w:ilvl w:val="4"/>
          <w:numId w:val="1"/>
        </w:numPr>
      </w:pPr>
      <w:r>
        <w:t>（報告書本編）</w:t>
      </w:r>
    </w:p>
    <w:p>
      <w:pPr>
        <w:pStyle w:val="MMTopic5"/>
        <w:numPr>
          <w:ilvl w:val="4"/>
          <w:numId w:val="1"/>
        </w:numPr>
      </w:pPr>
      <w:r>
        <w:rPr>
          <w:rFonts w:ascii="Meiryo" w:eastAsia="Meiryo" w:hAnsi="Meiryo" w:cs="Meiryo"/>
          <w:b w:val="0"/>
          <w:i w:val="0"/>
          <w:strike w:val="0"/>
          <w:color w:val="000000"/>
          <w:sz w:val="20"/>
          <w:u w:val="none"/>
        </w:rPr>
        <w:t>（参考資料）</w:t>
      </w:r>
    </w:p>
    <w:p>
      <w:pPr>
        <w:pStyle w:val="MMTopic4"/>
        <w:numPr>
          <w:ilvl w:val="3"/>
          <w:numId w:val="1"/>
        </w:numPr>
        <w:rPr>
          <w:vanish/>
          <w:specVanish/>
        </w:rPr>
      </w:pPr>
      <w:r>
        <w:t>IoTセキュリティチェックリスト【2019年6月27JPCERT日】</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8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6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pPr>
      <w:r>
        <w:t>解説図</w:t>
      </w:r>
    </w:p>
    <w:p>
      <w:pPr>
        <w:pStyle w:val="MMTopic5"/>
        <w:numPr>
          <w:ilvl w:val="4"/>
          <w:numId w:val="1"/>
        </w:numPr>
      </w:pPr>
      <w:r>
        <w:t>利用説明書</w:t>
      </w:r>
    </w:p>
    <w:p>
      <w:pPr>
        <w:pStyle w:val="MMTopic4"/>
        <w:numPr>
          <w:ilvl w:val="3"/>
          <w:numId w:val="1"/>
        </w:numPr>
        <w:rPr>
          <w:vanish/>
          <w:specVanish/>
        </w:rPr>
      </w:pPr>
      <w:r>
        <w:t>AI戦略2019～人・産業・地域・政府全てにAI～【2019年6月11日統合イノベーション戦略推進会議決定】</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8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7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2018年6月 文部科学省・経済産業省からの報告書・提言まとめ～これからの学びってどうなるの？～【2018年6月ZKAI】</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8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7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サイバーインシデント緊急対応企業一覧_NPO日本ネットワークセキュリティ協会</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8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7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ランサムウエアの脅威動向および被害実態調査報告書1.0版【2018年7月30日JPCERT】</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8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7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社会人の学び直し（リカレント教育）とキャリア・アップ - 内閣府</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8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7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付録C インシデント発生時に組織内で整理しておくべき事項（Excel形式）（平成29年11月16日公開）</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8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サイバーセキュリティ対策情報開示の手引き （案） 【総務省】</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8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Society5.0に向けた学校ver.3.0【文部科学省】</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8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ディープラーニングは何ができる？　エンジニア以外も知っておきたい注意点【2019年6月5日ITMedia】</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8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平成30年におけるサイバー空間をめぐる脅威の情勢等について【2019年3月7日警察庁】</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8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中小企業のサイバーセキュリティ対策支援体制のモデル構築【2019年METI】</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8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サイバー対策へ新庁を　自民提言、25年創設めざす　_日本経済新聞</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8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「持続可能な開発目標」(SDGs)について【外務省】</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8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民法改正でシステム開発の何が変わるのか？３つのポイントを徹底解説【2017年8月28日TopCourt】</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8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社会の価値を創造するデータ駆動型社会【2015年6月GLOCOM】</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8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（シンギュラリティーにっぽん）プロローグ　２０４５年　ＡＩ社会、共存は：朝日新聞デジタル</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8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電子書類データに公的認証、改ざん防ぎ信用担保【2019年1月30日日本経済新聞】</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9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警視庁様サイバーセキュリティセミナー意見交換会資料【2019年1月29日総務省関東総合通信局】</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9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詐欺メール対策リーフレット「そのメール、詐欺カモ！？」2019年度版【迷惑メール相談センター】</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9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進化するＡＩ、人との共生は　超高齢化の支え、持続可能な社会探る【2019年1月3日ASAHI】</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9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迫りくるデジタルディスラプションの波【2018年秋PWC】</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9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1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社会人に役立つ人工知能本 三冊しかない説【2018年6月5日マスクド・アナライズ】</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9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1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知財立国　遠い道のり（複眼）【2019年1月22日日経新聞】</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9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1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統合イノベーション戦略【2018年6月15日閣議決定】</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9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1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突然CISOに任命されたら？CISOがサンドバックにならないための事前準備【2019年1月7日ZDNet】</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9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1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特定電子メールの 送信の適正化等に関する 法律のポイント - 総務省</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9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次期年次報告・計画の策定に向けた進め方等について（サイバーセキュリティ戦略本部第21回会合（平成31年１月24日）資料３）</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9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新産業構造ビジョン【スライド】【2017年METI】</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9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pPr>
      <w:r>
        <w:rPr>
          <w:rFonts w:ascii="Meiryo" w:eastAsia="Meiryo" w:hAnsi="Meiryo" w:cs="Meiryo"/>
          <w:b w:val="0"/>
          <w:i w:val="0"/>
          <w:strike w:val="0"/>
          <w:color w:val="000000"/>
          <w:sz w:val="20"/>
          <w:u w:val="none"/>
        </w:rPr>
        <w:t>（概要版）【スライド】</w:t>
      </w:r>
    </w:p>
    <w:p>
      <w:pPr>
        <w:pStyle w:val="MMTopic5"/>
        <w:numPr>
          <w:ilvl w:val="4"/>
          <w:numId w:val="1"/>
        </w:numPr>
      </w:pPr>
      <w:r>
        <w:t>（詳細版）【スライド】</w:t>
      </w:r>
    </w:p>
    <w:p>
      <w:pPr>
        <w:pStyle w:val="MMTopic4"/>
        <w:numPr>
          <w:ilvl w:val="3"/>
          <w:numId w:val="1"/>
        </w:numPr>
        <w:rPr>
          <w:vanish/>
          <w:specVanish/>
        </w:rPr>
      </w:pPr>
      <w:r>
        <w:t>新たな情報通信技術戦略の在り方第3次中間答申（概要)【2017年総務省】</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9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政策討議（AI戦略）論点【スライド】【2018年2月1日内閣府】</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9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撃退！迷惑メール　2018年度版【迷惑メール相談センター】</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9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3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政府のIoT機器調査、無差別の「力業」に踏み切った背景は【2019年2月14日ITMedia】</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9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3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政府のサイバーセキュリティに関する予算【2019年1月24日サイバーセキュリティ戦略本部 】</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9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3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撃退！チェーンメール2019年度版【迷惑メール相談センター】</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9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3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情報リテラシー啓発のための羅針盤コンパス【2019年3月1日LAC】</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9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3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pPr>
      <w:r>
        <w:t>参考スライド集</w:t>
      </w:r>
    </w:p>
    <w:p>
      <w:pPr>
        <w:pStyle w:val="MMTopic4"/>
        <w:numPr>
          <w:ilvl w:val="3"/>
          <w:numId w:val="1"/>
        </w:numPr>
        <w:rPr>
          <w:vanish/>
          <w:specVanish/>
        </w:rPr>
      </w:pPr>
      <w:r>
        <w:t>平成30年度データ関連人材育成プログラム公募説明会配布資料【文科省】</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9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4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全体を通した論点と今後の方向性について【2018年3月第４次産業革命に対応したスキル標準検討WG】</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9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4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多くの企業でDXはまだ初期段階に、Dellが全世界を調査【20190206atmarkIT】</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9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4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多くの企業でDXはまだ初期段階に、Dellが全世界を調査【20190206atmarkIT】</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9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4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人工知能の研究開発目標と産業化のロードマップ【スライド】【2018年3月31日人工知能技術戦略会議】</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9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4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人工知能技術戦略実行計画（案）の概要【スライド】【2018年6月26日人工知能技術戦略会議事務局】</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9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5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ブラウザにパスワードを保存するのはアリなのか？【2019年1月29日Bizコンパス】</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9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5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メールの相手、本当は誰だ_手の内を知って対策を【2018年12月20日日経コンピュータ】</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9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5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ビジネスITにおけるPoCの重要性－確実なコンセプト検証のためのポイント－</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9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5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データ活用時代に最もアツい職業「データサイエンティスト」になるには？必要なスキルセットをチェックしよう</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9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5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データ利活用戦略による新たなフロンティアの開拓へ【2019年4月関西経済同友会】</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9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6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pPr>
      <w:r>
        <w:t>【SummaryPPT】</w:t>
      </w:r>
    </w:p>
    <w:p>
      <w:pPr>
        <w:pStyle w:val="MMTopic5"/>
        <w:numPr>
          <w:ilvl w:val="4"/>
          <w:numId w:val="1"/>
        </w:numPr>
      </w:pPr>
      <w:r>
        <w:rPr>
          <w:rFonts w:ascii="Meiryo" w:eastAsia="Meiryo" w:hAnsi="Meiryo" w:cs="Meiryo"/>
          <w:b w:val="0"/>
          <w:i w:val="0"/>
          <w:strike w:val="0"/>
          <w:color w:val="000000"/>
          <w:sz w:val="20"/>
          <w:u w:val="none"/>
        </w:rPr>
        <w:t>【文書】</w:t>
      </w:r>
    </w:p>
    <w:p>
      <w:pPr>
        <w:pStyle w:val="MMTopic4"/>
        <w:numPr>
          <w:ilvl w:val="3"/>
          <w:numId w:val="1"/>
        </w:numPr>
        <w:rPr>
          <w:vanish/>
          <w:specVanish/>
        </w:rPr>
      </w:pPr>
      <w:r>
        <w:t>データ・サイエンティストのブームは終焉を迎えるのか？ _ Oracle 日本</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9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6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データサイエンティストを目指して勉強した1年間まとめ - Qiita</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9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6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データサイエンティストを目指すなら知っておきたい学習方法</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9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6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データサイエンティストの定義は？必要スキルは？現役データエンジニア／アナリストと考えた結論 - エンジニアHub｜若手Webエンジニアのキャリアを考える！</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9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6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デジタルトランスフォーメーション（ＤＸ）に向けたスキル変革の方向性</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9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7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デジタルトランスフォーメーションを推進するためのガイドライン（DX 推進ガイドライン）Ver. 1.0【2018年12月12日METI】</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9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7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デジタルトランスフォーメーション(DX)が既存市場と社会に影響を及ぼす3つの事例【2019年02月7日FINCH】</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9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7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デジタルトランスフォーメーション【2018年11月20日BIZHINT】</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9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7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テレワークではじめる働き方改革－テレワークの導入・運用ガイドブック－【厚生労働省】</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9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7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サイバー対策、五輪前に　重要インフラに指針【2019年1月15日日本経済新聞】.pdf</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9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8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サイバー・フィジカル・セキュリティ対策フレームワーク（パブコメ案）【2019年1月9日METI】</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9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8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サイバーセキュリティ経営ガイドラインVer2.0実践のためのプラクティス集【2019年3月25日IPA】</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9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8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pPr>
      <w:r>
        <w:t>付録2：プラクティス一覧</w:t>
      </w:r>
    </w:p>
    <w:p>
      <w:pPr>
        <w:pStyle w:val="MMTopic4"/>
        <w:numPr>
          <w:ilvl w:val="3"/>
          <w:numId w:val="1"/>
        </w:numPr>
        <w:rPr>
          <w:vanish/>
          <w:specVanish/>
        </w:rPr>
      </w:pPr>
      <w:r>
        <w:t>サイバーセキュリティ戦略パンフレット【2018年7月NISC】</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9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8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Meiryo" w:eastAsia="Meiryo" w:hAnsi="Meiryo" w:cs="Meiryo"/>
          <w:b w:val="0"/>
          <w:i w:val="0"/>
          <w:iCs w:val="0"/>
          <w:caps w:val="0"/>
          <w:strike w:val="0"/>
          <w:dstrike w:val="0"/>
          <w:color w:val="auto"/>
          <w:sz w:val="22"/>
          <w:u w:val="none"/>
        </w:rPr>
        <w:t xml:space="preserve"> </w:t>
      </w:r>
      <w:r>
        <w:rPr>
          <w:rFonts w:ascii="Meiryo" w:eastAsia="Meiryo" w:hAnsi="Meiryo" w:cs="Meiryo"/>
          <w:b w:val="0"/>
          <w:i w:val="0"/>
          <w:iCs w:val="0"/>
          <w:caps w:val="0"/>
          <w:strike w:val="0"/>
          <w:dstrike w:val="0"/>
          <w:color w:val="auto"/>
          <w:sz w:val="22"/>
          <w:u w:val="none"/>
        </w:rPr>
        <w:drawing>
          <wp:inline>
            <wp:extent cx="139700" cy="139700"/>
            <wp:docPr id="1009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8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サイバーセキュリティ意識・行動強化プログラム～「参加・連携・協働」の実現を目指して～【2019年1月24日サイバーセキュリティ戦略本部 】</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9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9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Meiryo" w:eastAsia="Meiryo" w:hAnsi="Meiryo" w:cs="Meiryo"/>
          <w:b w:val="0"/>
          <w:i w:val="0"/>
          <w:iCs w:val="0"/>
          <w:caps w:val="0"/>
          <w:strike w:val="0"/>
          <w:dstrike w:val="0"/>
          <w:color w:val="auto"/>
          <w:sz w:val="22"/>
          <w:u w:val="none"/>
        </w:rPr>
        <w:t xml:space="preserve"> </w:t>
      </w:r>
      <w:r>
        <w:rPr>
          <w:rFonts w:ascii="Meiryo" w:eastAsia="Meiryo" w:hAnsi="Meiryo" w:cs="Meiryo"/>
          <w:b w:val="0"/>
          <w:i w:val="0"/>
          <w:iCs w:val="0"/>
          <w:caps w:val="0"/>
          <w:strike w:val="0"/>
          <w:dstrike w:val="0"/>
          <w:color w:val="auto"/>
          <w:sz w:val="22"/>
          <w:u w:val="none"/>
        </w:rPr>
        <w:drawing>
          <wp:inline>
            <wp:extent cx="139700" cy="139700"/>
            <wp:docPr id="1009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9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サイバーセキュリティ協議会について【スライド】【2019年4月1日NISC】</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9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9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Meiryo" w:eastAsia="Meiryo" w:hAnsi="Meiryo" w:cs="Meiryo"/>
          <w:b w:val="0"/>
          <w:i w:val="0"/>
          <w:iCs w:val="0"/>
          <w:caps w:val="0"/>
          <w:strike w:val="0"/>
          <w:dstrike w:val="0"/>
          <w:color w:val="auto"/>
          <w:sz w:val="22"/>
          <w:u w:val="none"/>
        </w:rPr>
        <w:t xml:space="preserve"> </w:t>
      </w:r>
      <w:r>
        <w:rPr>
          <w:rFonts w:ascii="Meiryo" w:eastAsia="Meiryo" w:hAnsi="Meiryo" w:cs="Meiryo"/>
          <w:b w:val="0"/>
          <w:i w:val="0"/>
          <w:iCs w:val="0"/>
          <w:caps w:val="0"/>
          <w:strike w:val="0"/>
          <w:dstrike w:val="0"/>
          <w:color w:val="auto"/>
          <w:sz w:val="22"/>
          <w:u w:val="none"/>
        </w:rPr>
        <w:drawing>
          <wp:inline>
            <wp:extent cx="139700" cy="139700"/>
            <wp:docPr id="1009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9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サイバーセキュリティ協議会の「規約」等の概要【2019年4月1日NISC】</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09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9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Meiryo" w:eastAsia="Meiryo" w:hAnsi="Meiryo" w:cs="Meiryo"/>
          <w:b w:val="0"/>
          <w:i w:val="0"/>
          <w:iCs w:val="0"/>
          <w:caps w:val="0"/>
          <w:strike w:val="0"/>
          <w:dstrike w:val="0"/>
          <w:color w:val="auto"/>
          <w:sz w:val="22"/>
          <w:u w:val="none"/>
        </w:rPr>
        <w:t xml:space="preserve"> </w:t>
      </w:r>
      <w:r>
        <w:rPr>
          <w:rFonts w:ascii="Meiryo" w:eastAsia="Meiryo" w:hAnsi="Meiryo" w:cs="Meiryo"/>
          <w:b w:val="0"/>
          <w:i w:val="0"/>
          <w:iCs w:val="0"/>
          <w:caps w:val="0"/>
          <w:strike w:val="0"/>
          <w:dstrike w:val="0"/>
          <w:color w:val="auto"/>
          <w:sz w:val="22"/>
          <w:u w:val="none"/>
        </w:rPr>
        <w:drawing>
          <wp:inline>
            <wp:extent cx="139700" cy="139700"/>
            <wp:docPr id="1009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0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コレ1枚で分かる「『デジタルトランスフォーメーション』の真意と『デジタライゼーション』との違い」【2019年01月18日atmarkIT】</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0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インダストリー4.0成功の鍵【2018年秋PWC】</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0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Meiryo" w:eastAsia="Meiryo" w:hAnsi="Meiryo" w:cs="Meiryo"/>
          <w:b w:val="0"/>
          <w:i w:val="0"/>
          <w:iCs w:val="0"/>
          <w:caps w:val="0"/>
          <w:strike w:val="0"/>
          <w:dstrike w:val="0"/>
          <w:color w:val="auto"/>
          <w:sz w:val="22"/>
          <w:u w:val="none"/>
        </w:rPr>
        <w:t xml:space="preserve"> </w:t>
      </w:r>
      <w:r>
        <w:rPr>
          <w:rFonts w:ascii="Meiryo" w:eastAsia="Meiryo" w:hAnsi="Meiryo" w:cs="Meiryo"/>
          <w:b w:val="0"/>
          <w:i w:val="0"/>
          <w:iCs w:val="0"/>
          <w:caps w:val="0"/>
          <w:strike w:val="0"/>
          <w:dstrike w:val="0"/>
          <w:color w:val="auto"/>
          <w:sz w:val="22"/>
          <w:u w:val="none"/>
        </w:rPr>
        <w:drawing>
          <wp:inline>
            <wp:extent cx="139700" cy="139700"/>
            <wp:docPr id="101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0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イノベーションを生み出す「デザイン思考」とは【2019年3月27日atmarkIT】</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0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【冊子】Strategy＆ Foresight vol.17 2018 Autumn ～特集：インダストリー4.0 成功の鍵【2018-11-28 PwC Japan】</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1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Meiryo" w:eastAsia="Meiryo" w:hAnsi="Meiryo" w:cs="Meiryo"/>
          <w:b w:val="0"/>
          <w:i w:val="0"/>
          <w:iCs w:val="0"/>
          <w:caps w:val="0"/>
          <w:strike w:val="0"/>
          <w:dstrike w:val="0"/>
          <w:color w:val="auto"/>
          <w:sz w:val="22"/>
          <w:u w:val="none"/>
        </w:rPr>
        <w:t xml:space="preserve"> </w:t>
      </w:r>
      <w:r>
        <w:rPr>
          <w:rFonts w:ascii="Meiryo" w:eastAsia="Meiryo" w:hAnsi="Meiryo" w:cs="Meiryo"/>
          <w:b w:val="0"/>
          <w:i w:val="0"/>
          <w:iCs w:val="0"/>
          <w:caps w:val="0"/>
          <w:strike w:val="0"/>
          <w:dstrike w:val="0"/>
          <w:color w:val="auto"/>
          <w:sz w:val="22"/>
          <w:u w:val="none"/>
        </w:rPr>
        <w:drawing>
          <wp:inline>
            <wp:extent cx="139700" cy="139700"/>
            <wp:docPr id="101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1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「デザイン思考でデジタル変革する」って何するの？　最初の一歩とは【2019年3月27日atmarkIT】</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1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「企業IT利活用動向調査2019」速報結果～GDPR未対応企業が3割超に上り、個人情報のグローバル対応が課題に。インシデント認知率ではWeb不正アクセスとなりすましメールが増加【2019-03-27JIPDEC】</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1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Meiryo" w:eastAsia="Meiryo" w:hAnsi="Meiryo" w:cs="Meiryo"/>
          <w:b w:val="0"/>
          <w:i w:val="0"/>
          <w:iCs w:val="0"/>
          <w:caps w:val="0"/>
          <w:strike w:val="0"/>
          <w:dstrike w:val="0"/>
          <w:color w:val="auto"/>
          <w:sz w:val="22"/>
          <w:u w:val="none"/>
        </w:rPr>
        <w:t xml:space="preserve"> </w:t>
      </w:r>
      <w:r>
        <w:rPr>
          <w:rFonts w:ascii="Meiryo" w:eastAsia="Meiryo" w:hAnsi="Meiryo" w:cs="Meiryo"/>
          <w:b w:val="0"/>
          <w:i w:val="0"/>
          <w:iCs w:val="0"/>
          <w:caps w:val="0"/>
          <w:strike w:val="0"/>
          <w:dstrike w:val="0"/>
          <w:color w:val="auto"/>
          <w:sz w:val="22"/>
          <w:u w:val="none"/>
        </w:rPr>
        <w:drawing>
          <wp:inline>
            <wp:extent cx="139700" cy="139700"/>
            <wp:docPr id="101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1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「むしろスキルがなければ給与が下がる可能性」、求められるデータサイエンティスト人材になる方法論をプロにイチからいろいろ聞いてみた - GIGAZINE</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2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「IoTセキュリティ総合対策」について【2018年2月28日総務省情報流通行政局サイバーセキュリティ課】</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2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Meiryo" w:eastAsia="Meiryo" w:hAnsi="Meiryo" w:cs="Meiryo"/>
          <w:b w:val="0"/>
          <w:i w:val="0"/>
          <w:iCs w:val="0"/>
          <w:caps w:val="0"/>
          <w:strike w:val="0"/>
          <w:dstrike w:val="0"/>
          <w:color w:val="auto"/>
          <w:sz w:val="22"/>
          <w:u w:val="none"/>
        </w:rPr>
        <w:t xml:space="preserve"> </w:t>
      </w:r>
      <w:r>
        <w:rPr>
          <w:rFonts w:ascii="Meiryo" w:eastAsia="Meiryo" w:hAnsi="Meiryo" w:cs="Meiryo"/>
          <w:b w:val="0"/>
          <w:i w:val="0"/>
          <w:iCs w:val="0"/>
          <w:caps w:val="0"/>
          <w:strike w:val="0"/>
          <w:dstrike w:val="0"/>
          <w:color w:val="auto"/>
          <w:sz w:val="22"/>
          <w:u w:val="none"/>
        </w:rPr>
        <w:drawing>
          <wp:inline>
            <wp:extent cx="139700" cy="139700"/>
            <wp:docPr id="101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2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NICT法附則第8条第2項に規定する業務の実施に関する計画の認可申請の概要【スライド】【2019年1月総務省サイバーセキュリティ統括官室】</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2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Meiryo" w:eastAsia="Meiryo" w:hAnsi="Meiryo" w:cs="Meiryo"/>
          <w:b w:val="0"/>
          <w:i w:val="0"/>
          <w:iCs w:val="0"/>
          <w:caps w:val="0"/>
          <w:strike w:val="0"/>
          <w:dstrike w:val="0"/>
          <w:color w:val="auto"/>
          <w:sz w:val="22"/>
          <w:u w:val="none"/>
        </w:rPr>
        <w:t xml:space="preserve"> </w:t>
      </w:r>
      <w:r>
        <w:rPr>
          <w:rFonts w:ascii="Meiryo" w:eastAsia="Meiryo" w:hAnsi="Meiryo" w:cs="Meiryo"/>
          <w:b w:val="0"/>
          <w:i w:val="0"/>
          <w:iCs w:val="0"/>
          <w:caps w:val="0"/>
          <w:strike w:val="0"/>
          <w:dstrike w:val="0"/>
          <w:color w:val="auto"/>
          <w:sz w:val="22"/>
          <w:u w:val="none"/>
        </w:rPr>
        <w:drawing>
          <wp:inline>
            <wp:extent cx="139700" cy="139700"/>
            <wp:docPr id="101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2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Mostly_Harmless：SIerからユーザー企業へ　いよいよ始まった“IT人材の大移動”はDX推進の起爆剤となるか？</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3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IT人材の今と未来（IT人材白書別冊）【2017年6月IPA】</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3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Meiryo" w:eastAsia="Meiryo" w:hAnsi="Meiryo" w:cs="Meiryo"/>
          <w:b w:val="0"/>
          <w:i w:val="0"/>
          <w:iCs w:val="0"/>
          <w:caps w:val="0"/>
          <w:strike w:val="0"/>
          <w:dstrike w:val="0"/>
          <w:color w:val="auto"/>
          <w:sz w:val="22"/>
          <w:u w:val="none"/>
        </w:rPr>
        <w:t xml:space="preserve"> </w:t>
      </w:r>
      <w:r>
        <w:rPr>
          <w:rFonts w:ascii="Meiryo" w:eastAsia="Meiryo" w:hAnsi="Meiryo" w:cs="Meiryo"/>
          <w:b w:val="0"/>
          <w:i w:val="0"/>
          <w:iCs w:val="0"/>
          <w:caps w:val="0"/>
          <w:strike w:val="0"/>
          <w:dstrike w:val="0"/>
          <w:color w:val="auto"/>
          <w:sz w:val="22"/>
          <w:u w:val="none"/>
        </w:rPr>
        <w:drawing>
          <wp:inline>
            <wp:extent cx="139700" cy="139700"/>
            <wp:docPr id="101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3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AI社会実装推進調査報告書【2018年6月19日IPA】</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3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Meiryo" w:eastAsia="Meiryo" w:hAnsi="Meiryo" w:cs="Meiryo"/>
          <w:b w:val="0"/>
          <w:i w:val="0"/>
          <w:iCs w:val="0"/>
          <w:caps w:val="0"/>
          <w:strike w:val="0"/>
          <w:dstrike w:val="0"/>
          <w:color w:val="auto"/>
          <w:sz w:val="22"/>
          <w:u w:val="none"/>
        </w:rPr>
        <w:t xml:space="preserve"> </w:t>
      </w:r>
      <w:r>
        <w:rPr>
          <w:rFonts w:ascii="Meiryo" w:eastAsia="Meiryo" w:hAnsi="Meiryo" w:cs="Meiryo"/>
          <w:b w:val="0"/>
          <w:i w:val="0"/>
          <w:iCs w:val="0"/>
          <w:caps w:val="0"/>
          <w:strike w:val="0"/>
          <w:dstrike w:val="0"/>
          <w:color w:val="auto"/>
          <w:sz w:val="22"/>
          <w:u w:val="none"/>
        </w:rPr>
        <w:drawing>
          <wp:inline>
            <wp:extent cx="139700" cy="139700"/>
            <wp:docPr id="101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3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AI時代は人事評価の再考が必要_画一的な成果主義は適さない【2018年12月20日日経コンピュータ】</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4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AI人材の実態【2018年12月20日日経コンピュータ】</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4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AI・データの利用に関する契約ガイドライン【2018年6月METI】</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4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pPr>
      <w:r>
        <w:t>（概要資料）</w:t>
      </w:r>
    </w:p>
    <w:p>
      <w:pPr>
        <w:pStyle w:val="MMTopic5"/>
        <w:numPr>
          <w:ilvl w:val="4"/>
          <w:numId w:val="1"/>
        </w:numPr>
      </w:pPr>
      <w:r>
        <w:t>（全体編）</w:t>
      </w:r>
    </w:p>
    <w:p>
      <w:pPr>
        <w:pStyle w:val="MMTopic5"/>
        <w:numPr>
          <w:ilvl w:val="4"/>
          <w:numId w:val="1"/>
        </w:numPr>
      </w:pPr>
      <w:r>
        <w:t>（AI編）</w:t>
      </w:r>
    </w:p>
    <w:p>
      <w:pPr>
        <w:pStyle w:val="MMTopic5"/>
        <w:numPr>
          <w:ilvl w:val="4"/>
          <w:numId w:val="1"/>
        </w:numPr>
      </w:pPr>
      <w:r>
        <w:t>（データ編）</w:t>
      </w:r>
    </w:p>
    <w:p>
      <w:pPr>
        <w:pStyle w:val="MMTopic4"/>
        <w:numPr>
          <w:ilvl w:val="3"/>
          <w:numId w:val="1"/>
        </w:numPr>
        <w:rPr>
          <w:vanish/>
          <w:specVanish/>
        </w:rPr>
      </w:pPr>
      <w:r>
        <w:t>2019年版：データサイエンティスト・機械学習エンジニアのスキル要件、そして期待されるバックグラウンドについて - 六本木で働くデータサイエンティストのブログ</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4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2020年に向けて企業が開始すべきIT関連行動、ガートナージャパンが4つのポイントを発表【2019年3月26日atmarkIT】</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4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2019年度経済産業省IT関連施策について～Society5.0実現に向けたイノベーション環境の整備～【2019年1月METI大臣官房政策企画委員】</w:t>
      </w:r>
    </w:p>
    <w:p>
      <w:pPr>
        <w:pStyle w:val="MMTopicInfo"/>
        <w:ind w:left="1520"/>
        <w:rPr>
          <w:vanish/>
          <w:specVanish/>
        </w:rPr>
      </w:pPr>
      <w:r>
        <w:t xml:space="preserve"> </w:t>
      </w:r>
    </w:p>
    <w:p>
      <w:pPr>
        <w:pStyle w:val="MMIcon"/>
        <w:ind w:left="1520"/>
        <w:rPr>
          <w:rFonts w:ascii="Meiryo" w:eastAsia="Meiryo" w:hAnsi="Meiryo" w:cs="Meiryo"/>
          <w:b w:val="0"/>
          <w:i w:val="0"/>
          <w:iCs w:val="0"/>
          <w:caps w:val="0"/>
          <w:strike w:val="0"/>
          <w:dstrike w:val="0"/>
          <w:vanish/>
          <w:color w:val="auto"/>
          <w:sz w:val="22"/>
          <w:u w:val="none"/>
          <w:specVanish/>
        </w:rPr>
      </w:pPr>
      <w:r>
        <w:rPr>
          <w:rFonts w:ascii="Meiryo" w:eastAsia="Meiryo" w:hAnsi="Meiryo" w:cs="Meiryo"/>
          <w:b w:val="0"/>
          <w:i w:val="0"/>
          <w:iCs w:val="0"/>
          <w:caps w:val="0"/>
          <w:strike w:val="0"/>
          <w:dstrike w:val="0"/>
          <w:color w:val="auto"/>
          <w:sz w:val="22"/>
          <w:u w:val="none"/>
        </w:rPr>
        <w:drawing>
          <wp:inline>
            <wp:extent cx="139700" cy="139700"/>
            <wp:docPr id="101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5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Meiryo" w:eastAsia="Meiryo" w:hAnsi="Meiryo" w:cs="Meiryo"/>
          <w:b w:val="0"/>
          <w:i w:val="0"/>
          <w:iCs w:val="0"/>
          <w:caps w:val="0"/>
          <w:strike w:val="0"/>
          <w:dstrike w:val="0"/>
          <w:color w:val="auto"/>
          <w:sz w:val="22"/>
          <w:u w:val="none"/>
        </w:rPr>
        <w:t xml:space="preserve"> </w:t>
      </w:r>
      <w:r>
        <w:rPr>
          <w:rFonts w:ascii="Meiryo" w:eastAsia="Meiryo" w:hAnsi="Meiryo" w:cs="Meiryo"/>
          <w:b w:val="0"/>
          <w:i w:val="0"/>
          <w:iCs w:val="0"/>
          <w:caps w:val="0"/>
          <w:strike w:val="0"/>
          <w:dstrike w:val="0"/>
          <w:color w:val="auto"/>
          <w:sz w:val="22"/>
          <w:u w:val="none"/>
        </w:rPr>
        <w:drawing>
          <wp:inline>
            <wp:extent cx="139700" cy="139700"/>
            <wp:docPr id="101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5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auto"/>
          <w:sz w:val="22"/>
          <w:u w:val="none"/>
          <w:specVanish/>
        </w:rPr>
      </w:pPr>
      <w:r>
        <w:rPr>
          <w:rFonts w:ascii="Meiryo" w:eastAsia="Meiryo" w:hAnsi="Meiryo" w:cs="Meiryo"/>
          <w:b w:val="0"/>
          <w:i w:val="0"/>
          <w:iCs w:val="0"/>
          <w:caps w:val="0"/>
          <w:strike w:val="0"/>
          <w:dstrike w:val="0"/>
          <w:color w:val="auto"/>
          <w:sz w:val="22"/>
          <w:u w:val="none"/>
        </w:rP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54" name=""/>
                    <pic:cNvPicPr>
                      <a:picLocks noChangeAspect="1"/>
                    </pic:cNvPicPr>
                  </pic:nvPicPr>
                  <pic:blipFill>
                    <a:blip xmlns:r="http://schemas.openxmlformats.org/officeDocument/2006/relationships" r:embed="rId176"/>
                    <a:stretch>
                      <a:fillRect/>
                    </a:stretch>
                  </pic:blipFill>
                  <pic:spPr>
                    <a:xfrm>
                      <a:off x="0" y="0"/>
                      <a:ext cx="139700" cy="139700"/>
                    </a:xfrm>
                    <a:prstGeom prst="rect">
                      <a:avLst/>
                    </a:prstGeom>
                  </pic:spPr>
                </pic:pic>
              </a:graphicData>
            </a:graphic>
          </wp:inline>
        </w:drawing>
      </w:r>
    </w:p>
    <w:p>
      <w:pPr>
        <w:pStyle w:val="MMTopic5"/>
        <w:numPr>
          <w:ilvl w:val="4"/>
          <w:numId w:val="1"/>
        </w:numPr>
      </w:pPr>
      <w:r>
        <w:t>スライド</w:t>
      </w:r>
    </w:p>
    <w:p>
      <w:pPr>
        <w:pStyle w:val="MMTopic4"/>
        <w:numPr>
          <w:ilvl w:val="3"/>
          <w:numId w:val="1"/>
        </w:numPr>
        <w:rPr>
          <w:vanish/>
          <w:specVanish/>
        </w:rPr>
      </w:pPr>
      <w:r>
        <w:t>2019年度経済産業省IT関連施策について～Society5.0実現に向けたイノベーション環境の整備～【2019年1月METI大臣官房政策企画委員】</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5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Meiryo" w:eastAsia="Meiryo" w:hAnsi="Meiryo" w:cs="Meiryo"/>
          <w:b w:val="0"/>
          <w:i w:val="0"/>
          <w:iCs w:val="0"/>
          <w:caps w:val="0"/>
          <w:strike w:val="0"/>
          <w:dstrike w:val="0"/>
          <w:color w:val="auto"/>
          <w:sz w:val="22"/>
          <w:u w:val="none"/>
        </w:rPr>
        <w:t xml:space="preserve"> </w:t>
      </w:r>
      <w:r>
        <w:rPr>
          <w:rFonts w:ascii="Meiryo" w:eastAsia="Meiryo" w:hAnsi="Meiryo" w:cs="Meiryo"/>
          <w:b w:val="0"/>
          <w:i w:val="0"/>
          <w:iCs w:val="0"/>
          <w:caps w:val="0"/>
          <w:strike w:val="0"/>
          <w:dstrike w:val="0"/>
          <w:color w:val="auto"/>
          <w:sz w:val="22"/>
          <w:u w:val="none"/>
        </w:rPr>
        <w:drawing>
          <wp:inline>
            <wp:extent cx="139700" cy="139700"/>
            <wp:docPr id="101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5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5"/>
        <w:numPr>
          <w:ilvl w:val="4"/>
          <w:numId w:val="1"/>
        </w:numPr>
      </w:pPr>
      <w:r>
        <w:t>講演録</w:t>
      </w:r>
    </w:p>
    <w:p>
      <w:pPr>
        <w:pStyle w:val="MMTopic4"/>
        <w:numPr>
          <w:ilvl w:val="3"/>
          <w:numId w:val="1"/>
        </w:numPr>
        <w:rPr>
          <w:vanish/>
          <w:specVanish/>
        </w:rPr>
      </w:pPr>
      <w:r>
        <w:t>2018年セキュリティ重大ニュース【2018年12月25日SO-NETセキュリティ通信】</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6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【書籍】InDesign操作とデザインの教科書</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6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重要インフラにおける機能保証の考え方に基づくリスクアセスメント手引書（第1版）</w:t>
      </w:r>
    </w:p>
    <w:p>
      <w:pPr>
        <w:pStyle w:val="MMTopicInfo"/>
        <w:ind w:left="1520"/>
        <w:rPr>
          <w:vanish/>
          <w:specVanish/>
        </w:rPr>
      </w:pPr>
      <w:r>
        <w:t xml:space="preserve"> </w:t>
      </w:r>
    </w:p>
    <w:p>
      <w:pPr>
        <w:pStyle w:val="MMIcon"/>
        <w:ind w:left="1520"/>
        <w:rPr>
          <w:rFonts w:ascii="Meiryo" w:eastAsia="Meiryo" w:hAnsi="Meiryo" w:cs="Meiryo"/>
          <w:b w:val="0"/>
          <w:i w:val="0"/>
          <w:iCs w:val="0"/>
          <w:caps w:val="0"/>
          <w:strike w:val="0"/>
          <w:dstrike w:val="0"/>
          <w:vanish/>
          <w:color w:val="auto"/>
          <w:sz w:val="22"/>
          <w:u w:val="none"/>
          <w:specVanish/>
        </w:rPr>
      </w:pPr>
      <w:r>
        <w:rPr>
          <w:rFonts w:ascii="Meiryo" w:eastAsia="Meiryo" w:hAnsi="Meiryo" w:cs="Meiryo"/>
          <w:b w:val="0"/>
          <w:i w:val="0"/>
          <w:iCs w:val="0"/>
          <w:caps w:val="0"/>
          <w:strike w:val="0"/>
          <w:dstrike w:val="0"/>
          <w:color w:val="auto"/>
          <w:sz w:val="22"/>
          <w:u w:val="none"/>
        </w:rPr>
        <w:drawing>
          <wp:inline>
            <wp:extent cx="139700" cy="139700"/>
            <wp:docPr id="101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6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Meiryo" w:eastAsia="Meiryo" w:hAnsi="Meiryo" w:cs="Meiryo"/>
          <w:b w:val="0"/>
          <w:i w:val="0"/>
          <w:iCs w:val="0"/>
          <w:caps w:val="0"/>
          <w:strike w:val="0"/>
          <w:dstrike w:val="0"/>
          <w:color w:val="auto"/>
          <w:sz w:val="22"/>
          <w:u w:val="none"/>
        </w:rPr>
        <w:t xml:space="preserve"> </w:t>
      </w:r>
      <w:r>
        <w:rPr>
          <w:rFonts w:ascii="Meiryo" w:eastAsia="Meiryo" w:hAnsi="Meiryo" w:cs="Meiryo"/>
          <w:b w:val="0"/>
          <w:i w:val="0"/>
          <w:iCs w:val="0"/>
          <w:caps w:val="0"/>
          <w:strike w:val="0"/>
          <w:dstrike w:val="0"/>
          <w:color w:val="auto"/>
          <w:sz w:val="22"/>
          <w:u w:val="none"/>
        </w:rPr>
        <w:drawing>
          <wp:inline>
            <wp:extent cx="139700" cy="139700"/>
            <wp:docPr id="101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6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auto"/>
          <w:sz w:val="22"/>
          <w:u w:val="none"/>
          <w:specVanish/>
        </w:rPr>
      </w:pPr>
      <w:r>
        <w:rPr>
          <w:rFonts w:ascii="Meiryo" w:eastAsia="Meiryo" w:hAnsi="Meiryo" w:cs="Meiryo"/>
          <w:b w:val="0"/>
          <w:i w:val="0"/>
          <w:iCs w:val="0"/>
          <w:caps w:val="0"/>
          <w:strike w:val="0"/>
          <w:dstrike w:val="0"/>
          <w:color w:val="auto"/>
          <w:sz w:val="22"/>
          <w:u w:val="none"/>
        </w:rP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68" name=""/>
                    <pic:cNvPicPr>
                      <a:picLocks noChangeAspect="1"/>
                    </pic:cNvPicPr>
                  </pic:nvPicPr>
                  <pic:blipFill>
                    <a:blip xmlns:r="http://schemas.openxmlformats.org/officeDocument/2006/relationships" r:embed="rId176"/>
                    <a:stretch>
                      <a:fillRect/>
                    </a:stretch>
                  </pic:blipFill>
                  <pic:spPr>
                    <a:xfrm>
                      <a:off x="0" y="0"/>
                      <a:ext cx="139700" cy="139700"/>
                    </a:xfrm>
                    <a:prstGeom prst="rect">
                      <a:avLst/>
                    </a:prstGeom>
                  </pic:spPr>
                </pic:pic>
              </a:graphicData>
            </a:graphic>
          </wp:inline>
        </w:drawing>
      </w:r>
    </w:p>
    <w:p>
      <w:pPr>
        <w:pStyle w:val="MMTopic5"/>
        <w:numPr>
          <w:ilvl w:val="4"/>
          <w:numId w:val="1"/>
        </w:numPr>
      </w:pPr>
      <w:r>
        <w:t>（第1版）</w:t>
      </w:r>
    </w:p>
    <w:p>
      <w:pPr>
        <w:pStyle w:val="MMTopic5"/>
        <w:numPr>
          <w:ilvl w:val="4"/>
          <w:numId w:val="1"/>
        </w:numPr>
      </w:pPr>
      <w:r>
        <w:t>k2opt</w:t>
      </w:r>
    </w:p>
    <w:p>
      <w:pPr>
        <w:pStyle w:val="MMTopic5"/>
        <w:numPr>
          <w:ilvl w:val="4"/>
          <w:numId w:val="1"/>
        </w:numPr>
      </w:pPr>
      <w:r>
        <w:t>＜参考＞オリパラ向けリスクアセスメント・ガイドラインとの関係について</w:t>
      </w:r>
    </w:p>
    <w:p>
      <w:pPr>
        <w:pStyle w:val="MMTopic5"/>
        <w:numPr>
          <w:ilvl w:val="4"/>
          <w:numId w:val="1"/>
        </w:numPr>
      </w:pPr>
      <w:r>
        <w:t>別紙１ 業務の阻害につながる事象の結果の例</w:t>
      </w:r>
    </w:p>
    <w:p>
      <w:pPr>
        <w:pStyle w:val="MMTopic5"/>
        <w:numPr>
          <w:ilvl w:val="4"/>
          <w:numId w:val="1"/>
        </w:numPr>
      </w:pPr>
      <w:r>
        <w:t>別紙２ 結果を生じ得る事象（脅威）の例</w:t>
      </w:r>
    </w:p>
    <w:p>
      <w:pPr>
        <w:pStyle w:val="MMTopic5"/>
        <w:numPr>
          <w:ilvl w:val="4"/>
          <w:numId w:val="1"/>
        </w:numPr>
      </w:pPr>
      <w:r>
        <w:t>別紙３_様式１ リスクアセスメントの実施目的の確認</w:t>
      </w:r>
    </w:p>
    <w:p>
      <w:pPr>
        <w:pStyle w:val="MMTopic5"/>
        <w:numPr>
          <w:ilvl w:val="4"/>
          <w:numId w:val="1"/>
        </w:numPr>
      </w:pPr>
      <w:r>
        <w:t>別紙３_様式２ 優先サービスの選定</w:t>
      </w:r>
    </w:p>
    <w:p>
      <w:pPr>
        <w:pStyle w:val="MMTopic5"/>
        <w:numPr>
          <w:ilvl w:val="4"/>
          <w:numId w:val="1"/>
        </w:numPr>
      </w:pPr>
      <w:r>
        <w:t>別紙３_様式３ 優先サービスの影響度分析</w:t>
      </w:r>
    </w:p>
    <w:p>
      <w:pPr>
        <w:pStyle w:val="MMTopic5"/>
        <w:numPr>
          <w:ilvl w:val="4"/>
          <w:numId w:val="1"/>
        </w:numPr>
      </w:pPr>
      <w:r>
        <w:t>別紙４ リスク源の例</w:t>
      </w:r>
    </w:p>
    <w:p>
      <w:pPr>
        <w:pStyle w:val="MMTopic4"/>
        <w:numPr>
          <w:ilvl w:val="3"/>
          <w:numId w:val="1"/>
        </w:numPr>
        <w:rPr>
          <w:vanish/>
          <w:specVanish/>
        </w:rPr>
      </w:pPr>
      <w:r>
        <w:t>重要インフラにおける機能保証の考え方に基づくリスクアセスメント手引書（第1版）別紙４ リスク源の例</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7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サイバー・フィジカル・セキュリティ対策フレームワーク【2019年4月18日METI】</w:t>
      </w:r>
    </w:p>
    <w:p>
      <w:pPr>
        <w:pStyle w:val="MMTopicInfo"/>
        <w:ind w:left="1520"/>
        <w:rPr>
          <w:vanish/>
          <w:specVanish/>
        </w:rPr>
      </w:pPr>
      <w:r>
        <w:t xml:space="preserve"> </w:t>
      </w:r>
    </w:p>
    <w:p>
      <w:pPr>
        <w:pStyle w:val="MMIcon"/>
        <w:ind w:left="1520"/>
        <w:rPr>
          <w:rFonts w:ascii="Meiryo" w:eastAsia="Meiryo" w:hAnsi="Meiryo" w:cs="Meiryo"/>
          <w:b w:val="0"/>
          <w:i w:val="0"/>
          <w:iCs w:val="0"/>
          <w:caps w:val="0"/>
          <w:strike w:val="0"/>
          <w:dstrike w:val="0"/>
          <w:vanish/>
          <w:color w:val="auto"/>
          <w:sz w:val="22"/>
          <w:u w:val="none"/>
          <w:specVanish/>
        </w:rPr>
      </w:pPr>
      <w:r>
        <w:rPr>
          <w:rFonts w:ascii="Meiryo" w:eastAsia="Meiryo" w:hAnsi="Meiryo" w:cs="Meiryo"/>
          <w:b w:val="0"/>
          <w:i w:val="0"/>
          <w:iCs w:val="0"/>
          <w:caps w:val="0"/>
          <w:strike w:val="0"/>
          <w:dstrike w:val="0"/>
          <w:color w:val="auto"/>
          <w:sz w:val="22"/>
          <w:u w:val="none"/>
        </w:rPr>
        <w:drawing>
          <wp:inline>
            <wp:extent cx="139700" cy="139700"/>
            <wp:docPr id="101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7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Meiryo" w:eastAsia="Meiryo" w:hAnsi="Meiryo" w:cs="Meiryo"/>
          <w:b w:val="0"/>
          <w:i w:val="0"/>
          <w:iCs w:val="0"/>
          <w:caps w:val="0"/>
          <w:strike w:val="0"/>
          <w:dstrike w:val="0"/>
          <w:color w:val="auto"/>
          <w:sz w:val="22"/>
          <w:u w:val="none"/>
        </w:rPr>
        <w:t xml:space="preserve"> </w:t>
      </w:r>
      <w:r>
        <w:rPr>
          <w:rFonts w:ascii="Meiryo" w:eastAsia="Meiryo" w:hAnsi="Meiryo" w:cs="Meiryo"/>
          <w:b w:val="0"/>
          <w:i w:val="0"/>
          <w:iCs w:val="0"/>
          <w:caps w:val="0"/>
          <w:strike w:val="0"/>
          <w:dstrike w:val="0"/>
          <w:color w:val="auto"/>
          <w:sz w:val="22"/>
          <w:u w:val="none"/>
        </w:rPr>
        <w:drawing>
          <wp:inline>
            <wp:extent cx="139700" cy="139700"/>
            <wp:docPr id="101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7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auto"/>
          <w:sz w:val="22"/>
          <w:u w:val="none"/>
          <w:specVanish/>
        </w:rPr>
      </w:pPr>
      <w:r>
        <w:rPr>
          <w:rFonts w:ascii="Meiryo" w:eastAsia="Meiryo" w:hAnsi="Meiryo" w:cs="Meiryo"/>
          <w:b w:val="0"/>
          <w:i w:val="0"/>
          <w:iCs w:val="0"/>
          <w:caps w:val="0"/>
          <w:strike w:val="0"/>
          <w:dstrike w:val="0"/>
          <w:color w:val="auto"/>
          <w:sz w:val="22"/>
          <w:u w:val="none"/>
        </w:rP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76" name=""/>
                    <pic:cNvPicPr>
                      <a:picLocks noChangeAspect="1"/>
                    </pic:cNvPicPr>
                  </pic:nvPicPr>
                  <pic:blipFill>
                    <a:blip xmlns:r="http://schemas.openxmlformats.org/officeDocument/2006/relationships" r:embed="rId176"/>
                    <a:stretch>
                      <a:fillRect/>
                    </a:stretch>
                  </pic:blipFill>
                  <pic:spPr>
                    <a:xfrm>
                      <a:off x="0" y="0"/>
                      <a:ext cx="139700" cy="139700"/>
                    </a:xfrm>
                    <a:prstGeom prst="rect">
                      <a:avLst/>
                    </a:prstGeom>
                  </pic:spPr>
                </pic:pic>
              </a:graphicData>
            </a:graphic>
          </wp:inline>
        </w:drawing>
      </w:r>
    </w:p>
    <w:p>
      <w:pPr>
        <w:pStyle w:val="MMTopic5"/>
        <w:numPr>
          <w:ilvl w:val="4"/>
          <w:numId w:val="1"/>
        </w:numPr>
      </w:pPr>
      <w:r>
        <w:t>サイバー・フィジカル・セキュリティ対策フレームワーク(案)のパブリックコメントで寄せられた御意見に対する考え方【2019年4月18日METI】</w:t>
      </w:r>
    </w:p>
    <w:p>
      <w:pPr>
        <w:pStyle w:val="MMTopic5"/>
        <w:numPr>
          <w:ilvl w:val="4"/>
          <w:numId w:val="1"/>
        </w:numPr>
      </w:pPr>
      <w:r>
        <w:t>【全編】</w:t>
      </w:r>
    </w:p>
    <w:p>
      <w:pPr>
        <w:pStyle w:val="MMTopic5"/>
        <w:numPr>
          <w:ilvl w:val="4"/>
          <w:numId w:val="1"/>
        </w:numPr>
      </w:pPr>
      <w:r>
        <w:t>ポイント</w:t>
      </w:r>
    </w:p>
    <w:p>
      <w:pPr>
        <w:pStyle w:val="MMTopic5"/>
        <w:numPr>
          <w:ilvl w:val="4"/>
          <w:numId w:val="1"/>
        </w:numPr>
      </w:pPr>
      <w:r>
        <w:t>概要</w:t>
      </w:r>
    </w:p>
    <w:p>
      <w:pPr>
        <w:pStyle w:val="MMTopic5"/>
        <w:numPr>
          <w:ilvl w:val="4"/>
          <w:numId w:val="1"/>
        </w:numPr>
      </w:pPr>
      <w:r>
        <w:t>サブトピック</w:t>
      </w:r>
    </w:p>
    <w:p>
      <w:pPr>
        <w:pStyle w:val="MMTopic5"/>
        <w:numPr>
          <w:ilvl w:val="4"/>
          <w:numId w:val="1"/>
        </w:numPr>
      </w:pPr>
      <w:r>
        <w:t>サイバーフィジカルシステム(CPS)とは【analytics-news.jp】</w:t>
      </w:r>
    </w:p>
    <w:p>
      <w:pPr>
        <w:pStyle w:val="MMTopic3"/>
        <w:numPr>
          <w:ilvl w:val="2"/>
          <w:numId w:val="1"/>
        </w:numPr>
      </w:pPr>
      <w:r>
        <w:t>2018年2期（260文献）</w:t>
      </w:r>
    </w:p>
    <w:p>
      <w:pPr>
        <w:pStyle w:val="MMTopic4"/>
        <w:numPr>
          <w:ilvl w:val="3"/>
          <w:numId w:val="1"/>
        </w:numPr>
        <w:rPr>
          <w:vanish/>
          <w:specVanish/>
        </w:rPr>
      </w:pPr>
      <w:r>
        <w:t>（けいざい＋）情報銀行：上　自分で決めて情報提供：朝日新聞デジタル</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7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（けいざい＋）情報銀行：下　記憶より詳細、管理に課題：朝日新聞デジタル</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8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（変わる安全保障　防衛大綱改定）サイバー空間、米朝攻防　ウイルスで世界混乱、米がハッカー訴追：朝日新聞デジタル</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0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8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「AI」と「機械学習」は何がどのように違うのか？【2018年11月28日Gigazine】</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0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8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「IoTセキュリティ基盤を活用した安心安全な社会の実現に向けた実証実験」の結果の公表【2018年6月総務省情報流通⾏政局サイバーセキュリティ課】</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0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8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「インターネットの安全・安心に関する世論調査」の概要【2018年11月内閣府政府広報室】</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0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8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「つながる世界」を破綻させないためのセキュアなIoT製品開発13のステップ【2017年5月CSAジャパン】</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0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9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「連邦政府情報システムに対するリスクマネジメントフレームワーク適用ガイド： セキュリティライフサイクルによるアプローチ」（NIST SP 800-37）【2010年2月NIST】</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0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9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Meiryo" w:eastAsia="Meiryo" w:hAnsi="Meiryo" w:cs="Meiryo"/>
          <w:b w:val="0"/>
          <w:i w:val="0"/>
          <w:iCs w:val="0"/>
          <w:caps w:val="0"/>
          <w:strike w:val="0"/>
          <w:dstrike w:val="0"/>
          <w:color w:val="auto"/>
          <w:sz w:val="22"/>
          <w:u w:val="none"/>
        </w:rPr>
        <w:t xml:space="preserve"> </w:t>
      </w:r>
      <w:r>
        <w:rPr>
          <w:rFonts w:ascii="Meiryo" w:eastAsia="Meiryo" w:hAnsi="Meiryo" w:cs="Meiryo"/>
          <w:b w:val="0"/>
          <w:i w:val="0"/>
          <w:iCs w:val="0"/>
          <w:caps w:val="0"/>
          <w:strike w:val="0"/>
          <w:dstrike w:val="0"/>
          <w:color w:val="auto"/>
          <w:sz w:val="22"/>
          <w:u w:val="none"/>
        </w:rPr>
        <w:drawing>
          <wp:inline>
            <wp:extent cx="139700" cy="139700"/>
            <wp:docPr id="1010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9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【概要版】新産業構造ビジョン(PDF形式：2,781KB)【2017年5月30日METI】</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0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9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【図解】経産省300ページの“新産業構造ビジョン”を1分で理解[インフォグラフィック]</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0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9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60分でわかる！ディープラーニング最前線60分でわかる！_IT知識</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0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0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2018年も「金銭狙い」で変化続けるフィッシング、最新の手口は【atmarkit】</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0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2019年セキュリティ予測_WatchGuard_Security_Predictions_for_2019</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0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20181204203434【資料】産業分野におけるサイバーセキュリティ政策【METI】</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0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AIは「単なる関数」、数学は「言語の一つ」、「文系出身」でも問題ない――Pythonで高校数学の範囲から学び始めよう【2018年10月10日ITMedia】</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1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0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AI社会実装推進調査報告書【2018年6月22日IPA】</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1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1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AI人材育成について【2018年4月4日未来投資会議 構造改革徹底推進会合】</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1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CAIQ_v3.0.1-09-01-2017_FINAL【NIST】</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1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1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CCDS 製品分野別セキュリティガイドライン_v1.0【2017年5月29日CCDS セキュリティガイドラインWG】【NIST】</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1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1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CISOハンドブックVer.1.1β【2018年5月JNSA】</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1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1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CSA_CCM_v.3.0.1-09-01-2017_FINAL【NIST】</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1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2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CSA_Guidance_V4.0_J_V1.1_20180724【NIST】</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1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2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CSF Ver1.1【2018年4月NIST】</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1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2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DXレポート ～ITシステム「2025年の崖」の克服とDXの本格的な展開～【2018年9月21日METI】</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1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2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pPr>
      <w:r>
        <w:rPr>
          <w:rFonts w:ascii="Meiryo" w:eastAsia="Meiryo" w:hAnsi="Meiryo" w:cs="Meiryo"/>
          <w:b w:val="0"/>
          <w:i w:val="0"/>
          <w:strike w:val="0"/>
          <w:color w:val="000000"/>
          <w:sz w:val="20"/>
          <w:u w:val="none"/>
        </w:rPr>
        <w:t>（サマリー）（PDF形式：1,301KB）</w:t>
      </w:r>
    </w:p>
    <w:p>
      <w:pPr>
        <w:pStyle w:val="MMTopic5"/>
        <w:numPr>
          <w:ilvl w:val="4"/>
          <w:numId w:val="1"/>
        </w:numPr>
      </w:pPr>
      <w:r>
        <w:t>（簡易版）（PDF形式：2,693KB）</w:t>
      </w:r>
    </w:p>
    <w:p>
      <w:pPr>
        <w:pStyle w:val="MMTopic5"/>
        <w:numPr>
          <w:ilvl w:val="4"/>
          <w:numId w:val="1"/>
        </w:numPr>
      </w:pPr>
      <w:r>
        <w:t>（本文）（PDF形式：4,895KB）</w:t>
      </w:r>
    </w:p>
    <w:p>
      <w:pPr>
        <w:pStyle w:val="MMTopic4"/>
        <w:numPr>
          <w:ilvl w:val="3"/>
          <w:numId w:val="1"/>
        </w:numPr>
        <w:rPr>
          <w:vanish/>
          <w:specVanish/>
        </w:rPr>
      </w:pPr>
      <w:r>
        <w:t>Guide to Industrial Control Systems (ICS) Security【NIST SP.800-82R2】【JPCERT和訳】</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1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2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iaas_technical_evaluation_guide_v1</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1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3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IoT へのサイバー攻撃仮想ストーリー集【2017年8月1日CSAジャパン】</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1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3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IoTセキュリティガイドラインver1.0【2016年7月5日総務省・経済産業省】</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1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3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Meiryo" w:eastAsia="Meiryo" w:hAnsi="Meiryo" w:cs="Meiryo"/>
          <w:b w:val="0"/>
          <w:i w:val="0"/>
          <w:iCs w:val="0"/>
          <w:caps w:val="0"/>
          <w:strike w:val="0"/>
          <w:dstrike w:val="0"/>
          <w:color w:val="auto"/>
          <w:sz w:val="22"/>
          <w:u w:val="none"/>
        </w:rPr>
        <w:t xml:space="preserve"> </w:t>
      </w:r>
      <w:r>
        <w:rPr>
          <w:rFonts w:ascii="Meiryo" w:eastAsia="Meiryo" w:hAnsi="Meiryo" w:cs="Meiryo"/>
          <w:b w:val="0"/>
          <w:i w:val="0"/>
          <w:iCs w:val="0"/>
          <w:caps w:val="0"/>
          <w:strike w:val="0"/>
          <w:dstrike w:val="0"/>
          <w:color w:val="auto"/>
          <w:sz w:val="22"/>
          <w:u w:val="none"/>
        </w:rPr>
        <w:drawing>
          <wp:inline>
            <wp:extent cx="139700" cy="139700"/>
            <wp:docPr id="1011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3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IoTセキュリティのためのブロックチェーン技術の活用【2018年10月3日CSA】</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1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3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IoTセキュリティ総合対策プログレスレポート2018【2018年7月サイバーセキュリティタスクフォース】</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1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4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Meiryo" w:eastAsia="Meiryo" w:hAnsi="Meiryo" w:cs="Meiryo"/>
          <w:b w:val="0"/>
          <w:i w:val="0"/>
          <w:iCs w:val="0"/>
          <w:caps w:val="0"/>
          <w:strike w:val="0"/>
          <w:dstrike w:val="0"/>
          <w:color w:val="auto"/>
          <w:sz w:val="22"/>
          <w:u w:val="none"/>
        </w:rPr>
        <w:t xml:space="preserve"> </w:t>
      </w:r>
      <w:r>
        <w:rPr>
          <w:rFonts w:ascii="Meiryo" w:eastAsia="Meiryo" w:hAnsi="Meiryo" w:cs="Meiryo"/>
          <w:b w:val="0"/>
          <w:i w:val="0"/>
          <w:iCs w:val="0"/>
          <w:caps w:val="0"/>
          <w:strike w:val="0"/>
          <w:dstrike w:val="0"/>
          <w:color w:val="auto"/>
          <w:sz w:val="22"/>
          <w:u w:val="none"/>
        </w:rPr>
        <w:drawing>
          <wp:inline>
            <wp:extent cx="139700" cy="139700"/>
            <wp:docPr id="1011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4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IoTにおけるブロックチェーンの適用可能性について【2017年日本総研】</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1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4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IoT開発におけるセキュリティ設計の手引き【2018年4月IPA】</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1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4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ITによる社会変革の歩み【概念図】【METI】004_01_01</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1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4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NIST Special Publication 800-171r1 連邦政府外のシステムと組織における管理された非格付け情報の保護【IPA和訳】</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1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5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Meiryo" w:eastAsia="Meiryo" w:hAnsi="Meiryo" w:cs="Meiryo"/>
          <w:b w:val="0"/>
          <w:i w:val="0"/>
          <w:iCs w:val="0"/>
          <w:caps w:val="0"/>
          <w:strike w:val="0"/>
          <w:dstrike w:val="0"/>
          <w:color w:val="auto"/>
          <w:sz w:val="22"/>
          <w:u w:val="none"/>
        </w:rPr>
        <w:t xml:space="preserve"> </w:t>
      </w:r>
      <w:r>
        <w:rPr>
          <w:rFonts w:ascii="Meiryo" w:eastAsia="Meiryo" w:hAnsi="Meiryo" w:cs="Meiryo"/>
          <w:b w:val="0"/>
          <w:i w:val="0"/>
          <w:iCs w:val="0"/>
          <w:caps w:val="0"/>
          <w:strike w:val="0"/>
          <w:dstrike w:val="0"/>
          <w:color w:val="auto"/>
          <w:sz w:val="22"/>
          <w:u w:val="none"/>
        </w:rPr>
        <w:drawing>
          <wp:inline>
            <wp:extent cx="139700" cy="139700"/>
            <wp:docPr id="1011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5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NIST.SP.800-181</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1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5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NISTIR8200【2018年11月NIST】</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1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5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NISTIR8202【2018年10月NIST】</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1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5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NISTSP800-82r2_20160314</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1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6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NISTのサイバーセキュリティフレームワークVer1.1について</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1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6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Meiryo" w:eastAsia="Meiryo" w:hAnsi="Meiryo" w:cs="Meiryo"/>
          <w:b w:val="0"/>
          <w:i w:val="0"/>
          <w:iCs w:val="0"/>
          <w:caps w:val="0"/>
          <w:strike w:val="0"/>
          <w:dstrike w:val="0"/>
          <w:color w:val="auto"/>
          <w:sz w:val="22"/>
          <w:u w:val="none"/>
        </w:rPr>
        <w:t xml:space="preserve"> </w:t>
      </w:r>
      <w:r>
        <w:rPr>
          <w:rFonts w:ascii="Meiryo" w:eastAsia="Meiryo" w:hAnsi="Meiryo" w:cs="Meiryo"/>
          <w:b w:val="0"/>
          <w:i w:val="0"/>
          <w:iCs w:val="0"/>
          <w:caps w:val="0"/>
          <w:strike w:val="0"/>
          <w:dstrike w:val="0"/>
          <w:color w:val="auto"/>
          <w:sz w:val="22"/>
          <w:u w:val="none"/>
        </w:rPr>
        <w:drawing>
          <wp:inline>
            <wp:extent cx="139700" cy="139700"/>
            <wp:docPr id="1011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6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numPr>
          <w:ilvl w:val="0"/>
          <w:numId w:val="0"/>
        </w:numPr>
        <w:ind w:left="1520"/>
      </w:pPr>
    </w:p>
    <w:p>
      <w:pPr>
        <w:pStyle w:val="MMTopicInfo"/>
        <w:numPr>
          <w:ilvl w:val="0"/>
          <w:numId w:val="0"/>
        </w:numPr>
        <w:ind w:left="1628"/>
        <w:rPr>
          <w:vanish/>
          <w:specVanish/>
        </w:rPr>
      </w:pPr>
      <w:r>
        <w:t xml:space="preserve">参照: </w:t>
      </w:r>
    </w:p>
    <w:p>
      <w:pPr>
        <w:pStyle w:val="MMHyperlink"/>
        <w:ind w:left="1628"/>
        <w:rPr>
          <w:color w:val="auto"/>
          <w:u w:val="none"/>
        </w:rPr>
      </w:pPr>
      <w:hyperlink r:id="rId177" w:history="1">
        <w:r>
          <w:rPr>
            <w:color w:val="0000FF"/>
            <w:u w:val="single"/>
          </w:rPr>
          <w:t>54.NISTのサイバーセキュリティフレームワークVer1.1について : そこからセキュリティ　～セキュリティ管理者の小ネタの箱</w:t>
        </w:r>
      </w:hyperlink>
      <w:r>
        <w:rPr>
          <w:color w:val="auto"/>
          <w:u w:val="none"/>
        </w:rPr>
        <w:t xml:space="preserve">; </w:t>
      </w:r>
    </w:p>
    <w:p>
      <w:pPr>
        <w:ind w:left="1520"/>
      </w:pPr>
    </w:p>
    <w:p>
      <w:pPr>
        <w:pStyle w:val="MMTopic4"/>
        <w:numPr>
          <w:ilvl w:val="3"/>
          <w:numId w:val="1"/>
        </w:numPr>
        <w:rPr>
          <w:vanish/>
          <w:specVanish/>
        </w:rPr>
      </w:pPr>
      <w:r>
        <w:t>SEC BOOKS：「つながる世界の開発指針」の実践に向けた手引き［IoT高信頼化機能編］【2017年6月15日IPA】000059278</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1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6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SEC BOOKS：「つながる世界の開発指針」の実践に向けた手引き［IoT高信頼化機能編］【2017年6月15日IPA】000059278</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1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6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Society 5.0 に向けた人材育成～社会が変わる、学びが変わる～ （概要）【2018年7月MEXT】</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1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Society 5.0 に向けた人材育成～社会が変わる、学びが変わる～ （本文）【2018年7月MEXT】</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1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STOP! パスワード使い回し!キャンペーン2018【2018年8月JPCERTCC】</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1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イノベーターのための最新のメモの取り方のガイド</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1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ウェブサイト開設等における運営形態の選定方法に関する手引き第1.1版【2018年5月30日IPA】</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1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Meiryo" w:eastAsia="Meiryo" w:hAnsi="Meiryo" w:cs="Meiryo"/>
          <w:b w:val="0"/>
          <w:i w:val="0"/>
          <w:iCs w:val="0"/>
          <w:caps w:val="0"/>
          <w:strike w:val="0"/>
          <w:dstrike w:val="0"/>
          <w:color w:val="auto"/>
          <w:sz w:val="22"/>
          <w:u w:val="none"/>
        </w:rPr>
        <w:t xml:space="preserve"> </w:t>
      </w:r>
      <w:r>
        <w:rPr>
          <w:rFonts w:ascii="Meiryo" w:eastAsia="Meiryo" w:hAnsi="Meiryo" w:cs="Meiryo"/>
          <w:b w:val="0"/>
          <w:i w:val="0"/>
          <w:iCs w:val="0"/>
          <w:caps w:val="0"/>
          <w:strike w:val="0"/>
          <w:dstrike w:val="0"/>
          <w:color w:val="auto"/>
          <w:sz w:val="22"/>
          <w:u w:val="none"/>
        </w:rPr>
        <w:drawing>
          <wp:inline>
            <wp:extent cx="139700" cy="139700"/>
            <wp:docPr id="1011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8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クラウドサービス管理基準経済産業所省</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1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8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クラウドサービス提供における情報セキュリティ対策ガイドライン（第２版）【2018年7月総務省】</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1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8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Meiryo" w:eastAsia="Meiryo" w:hAnsi="Meiryo" w:cs="Meiryo"/>
          <w:b w:val="0"/>
          <w:i w:val="0"/>
          <w:iCs w:val="0"/>
          <w:caps w:val="0"/>
          <w:strike w:val="0"/>
          <w:dstrike w:val="0"/>
          <w:color w:val="auto"/>
          <w:sz w:val="22"/>
          <w:u w:val="none"/>
        </w:rPr>
        <w:t xml:space="preserve"> </w:t>
      </w:r>
      <w:r>
        <w:rPr>
          <w:rFonts w:ascii="Meiryo" w:eastAsia="Meiryo" w:hAnsi="Meiryo" w:cs="Meiryo"/>
          <w:b w:val="0"/>
          <w:i w:val="0"/>
          <w:iCs w:val="0"/>
          <w:caps w:val="0"/>
          <w:strike w:val="0"/>
          <w:dstrike w:val="0"/>
          <w:color w:val="auto"/>
          <w:sz w:val="22"/>
          <w:u w:val="none"/>
        </w:rPr>
        <w:drawing>
          <wp:inline>
            <wp:extent cx="139700" cy="139700"/>
            <wp:docPr id="1011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8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クラウド化推進社会と政府のセキュリティ戦略【20181108NISC三角育生】</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1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8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Meiryo" w:eastAsia="Meiryo" w:hAnsi="Meiryo" w:cs="Meiryo"/>
          <w:b w:val="0"/>
          <w:i w:val="0"/>
          <w:iCs w:val="0"/>
          <w:caps w:val="0"/>
          <w:strike w:val="0"/>
          <w:dstrike w:val="0"/>
          <w:color w:val="auto"/>
          <w:sz w:val="22"/>
          <w:u w:val="none"/>
        </w:rPr>
        <w:t xml:space="preserve"> </w:t>
      </w:r>
      <w:r>
        <w:rPr>
          <w:rFonts w:ascii="Meiryo" w:eastAsia="Meiryo" w:hAnsi="Meiryo" w:cs="Meiryo"/>
          <w:b w:val="0"/>
          <w:i w:val="0"/>
          <w:iCs w:val="0"/>
          <w:caps w:val="0"/>
          <w:strike w:val="0"/>
          <w:dstrike w:val="0"/>
          <w:color w:val="auto"/>
          <w:sz w:val="22"/>
          <w:u w:val="none"/>
        </w:rPr>
        <w:drawing>
          <wp:inline>
            <wp:extent cx="139700" cy="139700"/>
            <wp:docPr id="1011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9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サイバー・フィジカル・セキュリティ対策フレームワーク（パブコメ案）【経済産業省サイバーセキュリティ課】</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1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9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サイバーセキュリティ基本法の一部を改正する法律案【概要図】【2018年NISC】</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1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9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サイバーセキュリティ経営ガイドラインVer 2.0【2017年11月16日METI】</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1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9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サイバーセキュリティ経営ガイドライン解説書Ver.1.0 【2016年12月IPA】</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1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9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サイバーセキュリティ戦略【2018年7月27日閣議決定】cs-senryaku2018</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1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Meiryo" w:eastAsia="Meiryo" w:hAnsi="Meiryo" w:cs="Meiryo"/>
          <w:b w:val="0"/>
          <w:i w:val="0"/>
          <w:iCs w:val="0"/>
          <w:caps w:val="0"/>
          <w:strike w:val="0"/>
          <w:dstrike w:val="0"/>
          <w:color w:val="auto"/>
          <w:sz w:val="22"/>
          <w:u w:val="none"/>
        </w:rPr>
        <w:t xml:space="preserve"> </w:t>
      </w:r>
      <w:r>
        <w:rPr>
          <w:rFonts w:ascii="Meiryo" w:eastAsia="Meiryo" w:hAnsi="Meiryo" w:cs="Meiryo"/>
          <w:b w:val="0"/>
          <w:i w:val="0"/>
          <w:iCs w:val="0"/>
          <w:caps w:val="0"/>
          <w:strike w:val="0"/>
          <w:dstrike w:val="0"/>
          <w:color w:val="auto"/>
          <w:sz w:val="22"/>
          <w:u w:val="none"/>
        </w:rPr>
        <w:drawing>
          <wp:inline>
            <wp:extent cx="139700" cy="139700"/>
            <wp:docPr id="1012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サイバーセキュリティ戦略・サイバーセキュリティ2018の概要【2018年7月27日閣議決定】cs-senryaku-cs2018-gaiyou</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2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Meiryo" w:eastAsia="Meiryo" w:hAnsi="Meiryo" w:cs="Meiryo"/>
          <w:b w:val="0"/>
          <w:i w:val="0"/>
          <w:iCs w:val="0"/>
          <w:caps w:val="0"/>
          <w:strike w:val="0"/>
          <w:dstrike w:val="0"/>
          <w:color w:val="auto"/>
          <w:sz w:val="22"/>
          <w:u w:val="none"/>
        </w:rPr>
        <w:t xml:space="preserve"> </w:t>
      </w:r>
      <w:r>
        <w:rPr>
          <w:rFonts w:ascii="Meiryo" w:eastAsia="Meiryo" w:hAnsi="Meiryo" w:cs="Meiryo"/>
          <w:b w:val="0"/>
          <w:i w:val="0"/>
          <w:iCs w:val="0"/>
          <w:caps w:val="0"/>
          <w:strike w:val="0"/>
          <w:dstrike w:val="0"/>
          <w:color w:val="auto"/>
          <w:sz w:val="22"/>
          <w:u w:val="none"/>
        </w:rPr>
        <w:drawing>
          <wp:inline>
            <wp:extent cx="139700" cy="139700"/>
            <wp:docPr id="1012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サイバーセキュリティ戦略の全体概要【2018年7月27日閣議決定】cs-senryaku2018-zentaigaiyou</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2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サイバーセキュリティ戦略の詳細概要【2018年7月27日閣議決定】cs-senryaku2018-shousaigaiyou</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2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サイバー攻撃、専守防衛は限界　「敵陣潜入」新潮流に【2018年10月31日日経新聞】</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2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サプライチェーンサイバーセキュリティ等に関する海外の動き【2018年8月3日METIサイバーセキュリティ課】</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2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Meiryo" w:eastAsia="Meiryo" w:hAnsi="Meiryo" w:cs="Meiryo"/>
          <w:b w:val="0"/>
          <w:i w:val="0"/>
          <w:iCs w:val="0"/>
          <w:caps w:val="0"/>
          <w:strike w:val="0"/>
          <w:dstrike w:val="0"/>
          <w:color w:val="auto"/>
          <w:sz w:val="22"/>
          <w:u w:val="none"/>
        </w:rPr>
        <w:t xml:space="preserve"> </w:t>
      </w:r>
      <w:r>
        <w:rPr>
          <w:rFonts w:ascii="Meiryo" w:eastAsia="Meiryo" w:hAnsi="Meiryo" w:cs="Meiryo"/>
          <w:b w:val="0"/>
          <w:i w:val="0"/>
          <w:iCs w:val="0"/>
          <w:caps w:val="0"/>
          <w:strike w:val="0"/>
          <w:dstrike w:val="0"/>
          <w:color w:val="auto"/>
          <w:sz w:val="22"/>
          <w:u w:val="none"/>
        </w:rPr>
        <w:drawing>
          <wp:inline>
            <wp:extent cx="139700" cy="139700"/>
            <wp:docPr id="1012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サプライチェーンサイバーセキュリティ等に関する海外の動き【2018年8月3日METIサイバーセキュリティ課】</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2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セキュリティインシデントに関する被害コスト調査【2018年8月28日トレンドマイクロ】</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2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2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セキュリティプレゼンターカンファレンス2018</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2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2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ディープラーニングで翻訳プログラムを0から作った人がその仕組みを複雑な数式ではなく図で解説するとこうなる【2018年10月12日gigazine】</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2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2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データポータビリティとAIネットワーク社会【2018年12月10日生貝直人】</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2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2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デジタル トランスフォーメーション：本当の原動力は、テクノロジではなく人間【Microsoft】</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2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2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デジタル・トランスフォーメーション成功への羅針盤【2018年4月13日ダイヤモンドクオータリー】</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2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3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デジタルトランスフォーメーション（ＤＸ）に向けたスキル変革の方向性（検討用）000065688</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2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3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デジタルトランスフォーメーションとは？ 〜その定義と事例〜</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2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3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デジタルトランスフォーメーションに必要な技術と人材【2018年IPA社会基盤センター】000067935</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2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3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なぜ日本は人工知能研究で世界に勝てないか　東大・松尾豊さんが語る“根本的な原因”【2018年09月18日ITMedia】</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2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3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なりすましECサイト対策マニュアル【2015年3月セーファインターネット協会】</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2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4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なりすましメールからの保護【20181211トレンドマイクロ】</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2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4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ビジネス担当者のための用語ガイド：IoT編【SAS】</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2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4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安全なIoTシステムの創出【2016年3月1日NISC】.pdf</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2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4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違法・有害情報相談センターへの相談資料一式</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2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4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汚職等非行防止ガイドブック（平成30年度版）【2018年7月コンプライアンス推進部】</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2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5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解説クラウド・セキュリティ・ガイダンス【2010年CSA】</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2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5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官民ITS構想・ロードマップ2018（案）【2018年6月内閣官房IT総合戦略室】</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2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5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pPr>
      <w:r>
        <w:rPr>
          <w:rFonts w:ascii="Meiryo" w:eastAsia="Meiryo" w:hAnsi="Meiryo" w:cs="Meiryo"/>
          <w:b w:val="0"/>
          <w:i w:val="0"/>
          <w:strike w:val="0"/>
          <w:color w:val="000000"/>
          <w:sz w:val="20"/>
          <w:u w:val="none"/>
        </w:rPr>
        <w:t>（ポイント）</w:t>
      </w:r>
    </w:p>
    <w:p>
      <w:pPr>
        <w:pStyle w:val="MMTopic5"/>
        <w:numPr>
          <w:ilvl w:val="4"/>
          <w:numId w:val="1"/>
        </w:numPr>
      </w:pPr>
      <w:r>
        <w:t>（本文）</w:t>
      </w:r>
    </w:p>
    <w:p>
      <w:pPr>
        <w:pStyle w:val="MMTopic4"/>
        <w:numPr>
          <w:ilvl w:val="3"/>
          <w:numId w:val="1"/>
        </w:numPr>
        <w:rPr>
          <w:vanish/>
          <w:specVanish/>
        </w:rPr>
      </w:pPr>
      <w:r>
        <w:t>管理職向けサイバーセキュリティ研修資料【工学博士伊藤寛】</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2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5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危険な12の落とし穴　クラウドの重大セキュリティ脅威＋2017インシデント事例集【2018年5月CSAジャパン】</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2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5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経営リスク管理から考えるSecurity by Design【20181108NTT先端技術三宅功】</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2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6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r>
        <w:rPr>
          <w:rFonts w:ascii="Meiryo" w:eastAsia="Meiryo" w:hAnsi="Meiryo" w:cs="Meiryo"/>
          <w:b w:val="0"/>
          <w:i w:val="0"/>
          <w:iCs w:val="0"/>
          <w:caps w:val="0"/>
          <w:strike w:val="0"/>
          <w:dstrike w:val="0"/>
          <w:color w:val="auto"/>
          <w:sz w:val="22"/>
          <w:u w:val="none"/>
        </w:rPr>
        <w:t xml:space="preserve"> </w:t>
      </w:r>
      <w:r>
        <w:rPr>
          <w:rFonts w:ascii="Meiryo" w:eastAsia="Meiryo" w:hAnsi="Meiryo" w:cs="Meiryo"/>
          <w:b w:val="0"/>
          <w:i w:val="0"/>
          <w:iCs w:val="0"/>
          <w:caps w:val="0"/>
          <w:strike w:val="0"/>
          <w:dstrike w:val="0"/>
          <w:color w:val="auto"/>
          <w:sz w:val="22"/>
          <w:u w:val="none"/>
        </w:rPr>
        <w:drawing>
          <wp:inline>
            <wp:extent cx="139700" cy="139700"/>
            <wp:docPr id="1012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6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工場における産業用 IoT 導入のためのセキュリティ ファーストステップ【2018年8月JPCERTCC】</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2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6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講習能力養成セミナー2018【2018年8月6日IPA】</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2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6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産業サイバーセキュリティ強化へ向けたアクションプラン【2018年5月30日METI産業サイバーセキュリティ研究会（第2回）】</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2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6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産業分野におけるサイバーセキュリティ【20181108METI奥家敏和】</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2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7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次期サイバーセキュリティ戦略骨子【2018年7月内閣府】</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2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7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終わる「セキュリティ至上主義」、拡がる「セキュリティ格差社会」【2018年11月2日】</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2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7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重要インフラにおけるサイバーセキュリティフレームワーク1.0版（CSF)【2014年2月12日NIST】</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2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7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重要生活機器の脅威の事例集 Ver.1.2【2015年9月1日一般社団法人重要生活機器連携セキュリティ協議会（CCDS）事務局】CCDS_CaseStudies_v1_2</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2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7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乗っ取り＆詐欺新防衛術32【2018年8月日経PC21】</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2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8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情報セキュリティに関わる利点、リスクおよび推奨事項【2009年IPA翻訳】</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2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8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情報漏えいを防ぐためのモバイルデバイス等設定マニュアル－実践編【2018年9月4日IPA】</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2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8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pPr>
      <w:r>
        <w:rPr>
          <w:rFonts w:ascii="Meiryo" w:eastAsia="Meiryo" w:hAnsi="Meiryo" w:cs="Meiryo"/>
          <w:b w:val="0"/>
          <w:i w:val="0"/>
          <w:strike w:val="0"/>
          <w:color w:val="000000"/>
          <w:sz w:val="20"/>
          <w:u w:val="none"/>
        </w:rPr>
        <w:t>－AcrobatDC-Acrobat2017 での設定方法</w:t>
      </w:r>
    </w:p>
    <w:p>
      <w:pPr>
        <w:pStyle w:val="MMTopic5"/>
        <w:numPr>
          <w:ilvl w:val="4"/>
          <w:numId w:val="1"/>
        </w:numPr>
      </w:pPr>
      <w:r>
        <w:t>－Office2016－Office365での設定方法</w:t>
      </w:r>
    </w:p>
    <w:p>
      <w:pPr>
        <w:pStyle w:val="MMTopic5"/>
        <w:numPr>
          <w:ilvl w:val="4"/>
          <w:numId w:val="1"/>
        </w:numPr>
      </w:pPr>
      <w:r>
        <w:t>－Windows10 での設定方法</w:t>
      </w:r>
    </w:p>
    <w:p>
      <w:pPr>
        <w:pStyle w:val="MMTopic4"/>
        <w:numPr>
          <w:ilvl w:val="3"/>
          <w:numId w:val="1"/>
        </w:numPr>
        <w:rPr>
          <w:vanish/>
          <w:specVanish/>
        </w:rPr>
      </w:pPr>
      <w:r>
        <w:t>人工知能の研究開発目標と産業化のロードマップ【2017年3月31日人工知能技術戦略会議】100862412</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2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8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人工知能の社会実装イメージイラスト【スライド】【NEDO作成】100867494</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2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8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人工知能開発は「儲けないと意味がない」　東大・松尾豊さんが見た“絶望と希望”</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2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9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人工知能技術戦略（とりまとめ）【2017年3月31日人工知能技術戦略会議】100862413</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2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9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人工知能技術戦略実行計画【表】【2018年8月17日内閣府人工知能技術戦略会議】keikaku</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2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9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人手での対応は限界、5G時代のサイバー攻撃対策に「自動化」が必要な理由【2018年10月4日ビジネスIT】</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2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9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世界最先端デジタル国家創造宣言・官民データ活用推進基本計画（案）【2018年6月IT戦略本部】</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2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9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pPr>
      <w:r>
        <w:rPr>
          <w:rFonts w:ascii="Meiryo" w:eastAsia="Meiryo" w:hAnsi="Meiryo" w:cs="Meiryo"/>
          <w:b w:val="0"/>
          <w:i w:val="0"/>
          <w:strike w:val="0"/>
          <w:color w:val="000000"/>
          <w:sz w:val="20"/>
          <w:u w:val="none"/>
        </w:rPr>
        <w:t>（案）（概要）</w:t>
      </w:r>
    </w:p>
    <w:p>
      <w:pPr>
        <w:pStyle w:val="MMTopic5"/>
        <w:numPr>
          <w:ilvl w:val="4"/>
          <w:numId w:val="1"/>
        </w:numPr>
      </w:pPr>
      <w:r>
        <w:t>（案）及び別表（案）</w:t>
      </w:r>
    </w:p>
    <w:p>
      <w:pPr>
        <w:pStyle w:val="MMTopic4"/>
        <w:numPr>
          <w:ilvl w:val="3"/>
          <w:numId w:val="1"/>
        </w:numPr>
        <w:rPr>
          <w:vanish/>
          <w:specVanish/>
        </w:rPr>
      </w:pPr>
      <w:r>
        <w:t>制御システム セーフティ・セキュリティ要件検討ガイド【2018年3月19日IPA】000064729</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2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0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pPr>
      <w:r>
        <w:rPr>
          <w:rFonts w:ascii="Meiryo" w:eastAsia="Meiryo" w:hAnsi="Meiryo" w:cs="Meiryo"/>
          <w:b w:val="0"/>
          <w:i w:val="0"/>
          <w:strike w:val="0"/>
          <w:color w:val="000000"/>
          <w:sz w:val="20"/>
          <w:u w:val="none"/>
        </w:rPr>
        <w:t>（ケーススタディ編）（1.83MB）</w:t>
      </w:r>
    </w:p>
    <w:p>
      <w:pPr>
        <w:pStyle w:val="MMTopic5"/>
        <w:numPr>
          <w:ilvl w:val="4"/>
          <w:numId w:val="1"/>
        </w:numPr>
      </w:pPr>
      <w:r>
        <w:t>（基本編）（4.79MB）</w:t>
      </w:r>
    </w:p>
    <w:p>
      <w:pPr>
        <w:pStyle w:val="MMTopic4"/>
        <w:numPr>
          <w:ilvl w:val="3"/>
          <w:numId w:val="1"/>
        </w:numPr>
        <w:rPr>
          <w:vanish/>
          <w:specVanish/>
        </w:rPr>
      </w:pPr>
      <w:r>
        <w:t>制御システムセキュリティ運用ガイドライン2017年改訂版【日本電気制御機器工業会】</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3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0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制御システムのセキュリティリスク分析ガイド（8.33MB）【2018年10月16日IPA】000069436</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3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0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成長戦略の方向性（案）【2018年10月5日内閣官房日本経済再生総合事務局】</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3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0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政府機関等の対策基準策定のためのガイドライン （平成 30 年度版）【2018年7月25日NISC】</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3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0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対話AIビジネス業界の俯瞰図（出典：慶應義塾大学環境情報学部 山口真吾 教授）</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3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第5回「2018年のセキュリティ事件に関する意識調査」【mcafee2018】</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3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第５期科学技術基本計画の概要5gaiyo</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3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知財のビジネス価値評価検討タスクフォース報告書～ 経営をデザインする ～【2018年5月12日知財のビジネス価値評価検討タスクフォース】houkokusho</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3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pPr>
      <w:r>
        <w:rPr>
          <w:rFonts w:ascii="Meiryo" w:eastAsia="Meiryo" w:hAnsi="Meiryo" w:cs="Meiryo"/>
          <w:b w:val="0"/>
          <w:i w:val="0"/>
          <w:strike w:val="0"/>
          <w:color w:val="000000"/>
          <w:sz w:val="20"/>
          <w:u w:val="none"/>
        </w:rPr>
        <w:t>【テキスト】</w:t>
      </w:r>
    </w:p>
    <w:p>
      <w:pPr>
        <w:pStyle w:val="MMTopic5"/>
        <w:numPr>
          <w:ilvl w:val="4"/>
          <w:numId w:val="1"/>
        </w:numPr>
      </w:pPr>
      <w:r>
        <w:rPr>
          <w:rFonts w:ascii="Meiryo" w:eastAsia="Meiryo" w:hAnsi="Meiryo" w:cs="Meiryo"/>
          <w:b w:val="0"/>
          <w:i w:val="0"/>
          <w:strike w:val="0"/>
          <w:color w:val="000000"/>
          <w:sz w:val="20"/>
          <w:u w:val="none"/>
        </w:rPr>
        <w:t>【スライド】</w:t>
      </w:r>
    </w:p>
    <w:p>
      <w:pPr>
        <w:pStyle w:val="MMTopic4"/>
        <w:numPr>
          <w:ilvl w:val="3"/>
          <w:numId w:val="1"/>
        </w:numPr>
        <w:rPr>
          <w:vanish/>
          <w:specVanish/>
        </w:rPr>
      </w:pPr>
      <w:r>
        <w:t>知的財産計画2018【2018年6月12日知的財産戦略本部】chizaikeikaku2018</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3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pPr>
      <w:r>
        <w:rPr>
          <w:rFonts w:ascii="Meiryo" w:eastAsia="Meiryo" w:hAnsi="Meiryo" w:cs="Meiryo"/>
          <w:b w:val="0"/>
          <w:i w:val="0"/>
          <w:strike w:val="0"/>
          <w:color w:val="000000"/>
          <w:sz w:val="20"/>
          <w:u w:val="none"/>
        </w:rPr>
        <w:t>【本文】</w:t>
      </w:r>
    </w:p>
    <w:p>
      <w:pPr>
        <w:pStyle w:val="MMTopic5"/>
        <w:numPr>
          <w:ilvl w:val="4"/>
          <w:numId w:val="1"/>
        </w:numPr>
      </w:pPr>
      <w:r>
        <w:t>【概要】【スライド】</w:t>
      </w:r>
    </w:p>
    <w:p>
      <w:pPr>
        <w:pStyle w:val="MMTopic4"/>
        <w:numPr>
          <w:ilvl w:val="3"/>
          <w:numId w:val="1"/>
        </w:numPr>
        <w:rPr>
          <w:vanish/>
          <w:specVanish/>
        </w:rPr>
      </w:pPr>
      <w:r>
        <w:t>知的財産戦略ビジョン 【2018年6月12日内閣府知的財産戦略推進事務局】chizai2018_smmry</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3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2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pPr>
      <w:r>
        <w:rPr>
          <w:rFonts w:ascii="Meiryo" w:eastAsia="Meiryo" w:hAnsi="Meiryo" w:cs="Meiryo"/>
          <w:b w:val="0"/>
          <w:i w:val="0"/>
          <w:strike w:val="0"/>
          <w:color w:val="000000"/>
          <w:sz w:val="20"/>
          <w:u w:val="none"/>
        </w:rPr>
        <w:t>（サマリー）</w:t>
      </w:r>
    </w:p>
    <w:p>
      <w:pPr>
        <w:pStyle w:val="MMTopic5"/>
        <w:numPr>
          <w:ilvl w:val="4"/>
          <w:numId w:val="1"/>
        </w:numPr>
      </w:pPr>
      <w:r>
        <w:t>（「価値デザイン社会」における人やビジネスのイメージ例）【スライド】</w:t>
      </w:r>
    </w:p>
    <w:p>
      <w:pPr>
        <w:pStyle w:val="MMTopic5"/>
        <w:numPr>
          <w:ilvl w:val="4"/>
          <w:numId w:val="1"/>
        </w:numPr>
      </w:pPr>
      <w:r>
        <w:t>「価値デザイン社会」を目指して～【本文】</w:t>
      </w:r>
    </w:p>
    <w:p>
      <w:pPr>
        <w:pStyle w:val="MMTopic5"/>
        <w:numPr>
          <w:ilvl w:val="4"/>
          <w:numId w:val="1"/>
        </w:numPr>
      </w:pPr>
      <w:r>
        <w:t>エグゼクティブサマリー【テキスト】</w:t>
      </w:r>
    </w:p>
    <w:p>
      <w:pPr>
        <w:pStyle w:val="MMTopic5"/>
        <w:numPr>
          <w:ilvl w:val="4"/>
          <w:numId w:val="1"/>
        </w:numPr>
      </w:pPr>
      <w:r>
        <w:t>知的財産戦略ビジョン及び知的財産推進計画2018のポイント【スライド】【2018年6月12日知的財産戦略本部】chizai2018_point</w:t>
      </w:r>
    </w:p>
    <w:p>
      <w:pPr>
        <w:pStyle w:val="MMTopic4"/>
        <w:numPr>
          <w:ilvl w:val="3"/>
          <w:numId w:val="1"/>
        </w:numPr>
        <w:rPr>
          <w:vanish/>
          <w:specVanish/>
        </w:rPr>
      </w:pPr>
      <w:r>
        <w:t>著作権の保護と制限の規定がもうすぐ変わる【20181113hon.jp】</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3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2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統合イノベーション戦略（概要）【総合科学技術・イノベーション会議】siryo1-3</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3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2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統合イノベーション戦略推進会議について【2018年7月内閣府】</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3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2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特定電子メールの送信の適正化等に関する法律のポイント【迷惑メール対策推進協議会】</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3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2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日本の中小企業は、とっくにデジタル・トランスフォーメーションを実践している</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3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3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日本企業の「デジタルトランスフォーメーション」を支援するマイクロソフト　その具体的な取り組みと、重視している4つの領域とは【日経ビジネス】</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3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3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日本企業も対策待ったなし？米国のセキュリティ基準「NIST SP800-171」が与える大きなインパクト【2018年9月18日クラウドWatch】</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3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3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米国におけるサイバーセキュリティ人材育成の取組について（NIST.SP800-181）【スライド】【2017年12月NISC】</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3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3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防御不能マルウェアやインフラ標的の同時多発サイバー攻撃——ウォッチガードが2019年のセキュリティ動向を予測【2018年11月29日AtmarkIT】</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3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3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未来投資戦略2018概要</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3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4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迷惑メール対策book「撃退！迷惑メール 」2018年第11版 【迷惑メール対策推進協議会】</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3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4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迷惑メール白書2018【迷惑メール対策推進協議会】</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3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4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3"/>
        <w:numPr>
          <w:ilvl w:val="2"/>
          <w:numId w:val="1"/>
        </w:numPr>
      </w:pPr>
      <w:r>
        <w:t>2018年1期4-7（126文献）</w:t>
      </w:r>
    </w:p>
    <w:p>
      <w:pPr>
        <w:pStyle w:val="MMTopic4"/>
        <w:numPr>
          <w:ilvl w:val="3"/>
          <w:numId w:val="1"/>
        </w:numPr>
        <w:rPr>
          <w:vanish/>
          <w:specVanish/>
        </w:rPr>
      </w:pPr>
      <w:r>
        <w:t>〈参考〉従来型ロールとアジャイル型ロールの比較表【2018年4月IPA】000065437</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3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4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「AI・データの利用に関する契約ガイドライン」【2018年6月15日METI】</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3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4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pPr>
      <w:r>
        <w:rPr>
          <w:rFonts w:ascii="Meiryo" w:eastAsia="Meiryo" w:hAnsi="Meiryo" w:cs="Meiryo"/>
          <w:b w:val="0"/>
          <w:i w:val="0"/>
          <w:strike w:val="0"/>
          <w:color w:val="000000"/>
          <w:sz w:val="20"/>
          <w:u w:val="none"/>
        </w:rPr>
        <w:t>概要資料</w:t>
      </w:r>
    </w:p>
    <w:p>
      <w:pPr>
        <w:pStyle w:val="MMTopic5"/>
        <w:numPr>
          <w:ilvl w:val="4"/>
          <w:numId w:val="1"/>
        </w:numPr>
      </w:pPr>
      <w:r>
        <w:t>全体編</w:t>
      </w:r>
    </w:p>
    <w:p>
      <w:pPr>
        <w:pStyle w:val="MMTopic4"/>
        <w:numPr>
          <w:ilvl w:val="3"/>
          <w:numId w:val="1"/>
        </w:numPr>
        <w:rPr>
          <w:vanish/>
          <w:specVanish/>
        </w:rPr>
      </w:pPr>
      <w:r>
        <w:t>「CISO等セキュリティ推進者の経営・事業に関する役割調査」報告書【2018年6月28日IPA】</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3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5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「セキュリティ対応組織の教科書 v2.1」 (PDF形式) 【2018年3月30日】Textbook_soc-csirt_v2.1</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3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5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「セキュリティ対応組織の教科書 別表 v2.0」 (PDF形式)【2018年3月30日】Textbook_soc-csirt_v2.0_appendix</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3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5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「セキュリティ対応組織成熟度セルフチェックシート」 (Excel形式) 【2018年3月30日8】Textbook_soc-csirt_v2.1_maturity-checklist</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3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5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「重要インフラの情報セキュリティ対策に係る第４次行動計画」の概要【2017年NISC】</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3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5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「他のセキュリティ対策ソフトはもういらない」とアピールするWindows Defenderの現状【2018年04月10日ITmedia】</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3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6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【雑誌】個人情報規制GDPRの脅威【2018年6月2日週刊ダイヤモンド】</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3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6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【図解】コレ１枚でわかる最新ITトレンド</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3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6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2018年に心配される事業継続計画（BCP）のリスクトップ10【2018年6月21日TechTarget】</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3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6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2018年の最先端バックエンドエンジニアに必要なスキルについて考えてみました。【2018年05月28日Qiita】</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3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6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AIがエンターテインメントを変える（PDF 3,284KB）【pwc】SF15_04</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3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7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AIによる「効率化」と人間による「クリエイティブ」の幸せな関係【2017年9月宣伝会議】</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3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7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AIの戦略的活用に向けて（PDF 5,987KB）【pwc】SF15_03</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3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7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AIの要素技術が出揃ってきた今こそ、利用技術の強さで勝つ（PDF 477KB）【pwc】SF15_00_02</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3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7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AIブームを支える「機械学習」～AIの現実的な始め方とは？【2018年7月18日】</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3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7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AI概論－技術／応用動向概観とビジネス活用への提言（PDF 629KB）【pwc】SF15_01</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3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8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CIS-Controls Version-7-cc-FINAL</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3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8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CISO 等セキュリティ推進者の経営・事業に関する役割プラクティス【2018年6月28日IPA】</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3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8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CISOハンドブック v1.1β【2018年4月27日JNSA】</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3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8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Creating Project Pages using the command line - User Documentation</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3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8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ENISA「IoTのベースラインセキュリティに関する提言」概要【2018年1月19日IPA】000063605</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3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9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GDPR が与える影響と準拠に向けた4つのステップ (KPMGコンサルティング版)GDPRebook KPMG</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3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9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GDPR が与える影響と準拠に向けた4つのステップJA-CNTNT-eBook-MGC0001688</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3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9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Guide to Industrial Control Systems (ICS) Security【NIST SP.800-82R2】【JPCERT和訳】NISTSP800-82r2_20160314</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3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9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HTMLに著作権なんてあるわけないでしょ【2018年4月4日ITMedia】180404_news009</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3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9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ICTの進化によるこれからのしごと【情報通信白書平成30年版】【2018年7月総務省】n4500000</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3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0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IoTセキュリティ　標準／ガイドライン　ハンドブック　2017年度版【2018年5月8日JNSA】IoTSecurityWG_Report_2017</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4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0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IoTソリューション領域へのスキル変革の指針_参考文献【2018年4月10日IPA】000065569</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4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0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IoTソリューション領域へのスキル変革の指針【2018年4月10日IPA】000065568</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4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0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ITSS+（プラス）：IPA 独立行政法人 情報処理推進機構</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4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0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ITSS＋アジャイル開発の進め方【2018年4月IPA】000065606</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4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1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ITセキュリティ評価及び認証制度の概要【2017年3月17日IPA講座資料】cc_semi_20170317</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4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1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IT製品の調達におけるセキュリティ要件リスト活用ガイドブックPDFファイル【2018年2月IPA】000038924</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4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1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NIST SP800 NIST SP800シリーズに見る シリーズに見るBCPとContingency Planning【2006年2月1日IPA菅野】000015360</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4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1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NIST SP800-60情報セキュリティ第 I 巻：情報および情報システムのタイプとセキュリティ分類のマッピングガイド【2004年6月NIST】000025339</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4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1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society5_0とは【内閣府】</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4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2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アジャイルソフトウェア開発宣言の読みとき方【2018年4月IPA】000065601</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4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2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アジャイル領域へのスキル変革の指針_はじめに【2018年4月IPA】000065571</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4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2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ウェブサイト開設等における運営形態の選定方法に関する手引き【2018年5月IPA】000066952</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4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2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エンジニアのためのブロックチェーン基礎講座PPT【2017年12月27日株式会社ゼタント】</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4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2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クラウドネイティブ時代のアジャイル開発事始め【2018年4月6日bizcompass】</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4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3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コンシューマ向けIoTセキュリティガイド【2016年8月1日JNSA】IoTSecurityWG_Report_Ver1</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4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3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コンピュータセキュリティインシデント対応ガイド(NISTによる勧告)【2008年3月NIST】000025341</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4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3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サイバー・フィジカル・セキュリティ対策フレームワークの概要【METI商務情報政策局サイバーセキュリティ課】002_05_01</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4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3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サイバー・フィジカル・セキュリティ対策フレームワークの策定に向けて【METI】001_06_00</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4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3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サイバーセキュリティ2018【2018年7月25日NISC】</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4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サイバーセキュリティの現状と経済産業省としての取組【2018年3月9日METI】20180309_Hiroshi_itou</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4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サイバーセキュリティ戦略（案）【2018年6月7日NISC】18shiryou01</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4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サイバーセキュリティ戦略（案）・サイバーセキュリティ 2018（案）【2018年7月25日NISCサイバーセキュリティ戦略本部第18回会合資料】</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4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サイバーセキュリティ対策の推進【情報通信白書平成30年版】【2018年7月総務省】n6500000</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4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サイバーレスキュー隊(J-CRAT)技術レポート2017【2018年3月IPA】000065284</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4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5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デジタルトランスフォーメーション（ＤＸ）に向けたスキル変革の方向性－全体イメージ－000065688</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4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5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テレワークセキュリティガイドライン第４版【2018年4月総務省】000545372</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4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5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テレワークではじめる働き方改革テレワークの導入・運用ガイドブック【厚生労働省】01_01</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4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5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プログラミング＆リベラルハーツ【2018年5月12日週刊ダイヤモンド】</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4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5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ブロックチェーン技術のテクノロジーアセスメント【東京大学公共政策大学院】GraSPP-P-17-001</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4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6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開発者のためのセキュリティ解説書（ガイダンス編）【2014年3月IPA】SecureGuide</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4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6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機械学習はどうやって使うのか——意外と地道な積み重ね【2018年5月22日atmarkIT】180522_news010</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4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6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経済財政運営と改革の基本方針2018【2018年6月15日閣議決定】shiryo_02</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4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6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重要インフラにおける機能保証の考え方に基づくリスクアセスメント手引書（第 1 版）（案）【NISC重要インフラ専門調査会】</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4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6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重要インフラにおける情報セキュリティ確保に係る安全基準等策定指針（第５版）【2018年4月4日NISC】</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4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7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重要インフラの情報セキュリティ対策に係る第４次行動計画【2018年7月25日改正NISC】</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4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7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情報セキュリティに関するサプライチェーンリスクマネジメント調査- 調査報告書 - 【2017年3月30日IPA】</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4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7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情報セキュリティ事故対応ガイドブック【情報セキュリティ大学院大学】</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4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7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情報漏えい発生時の対応ポイント集【2012年10月18日IPA】rouei_taiou</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4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7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世界を変えたデジタルディスラプター - nikkei BPnet Special</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4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8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先手必勝！基礎から学ぶGDPR--基本的な内容と対応が必要なケースを解説MS_GDPR_a4_171213</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4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8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知識偏重から脱却　迷走した「ゆとり」 【日本経済新聞】</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4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8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知的財産戦略ビジョン【2018年6月12日内閣府知的財産戦略推進事務局】chizai2018_smmry</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4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8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5"/>
        <w:numPr>
          <w:ilvl w:val="4"/>
          <w:numId w:val="1"/>
        </w:numPr>
      </w:pPr>
      <w:r>
        <w:rPr>
          <w:rFonts w:ascii="Meiryo" w:eastAsia="Meiryo" w:hAnsi="Meiryo" w:cs="Meiryo"/>
          <w:b w:val="0"/>
          <w:i w:val="0"/>
          <w:strike w:val="0"/>
          <w:color w:val="000000"/>
          <w:sz w:val="20"/>
          <w:u w:val="none"/>
        </w:rPr>
        <w:t>（サマリー）</w:t>
      </w:r>
    </w:p>
    <w:p>
      <w:pPr>
        <w:pStyle w:val="MMTopic5"/>
        <w:numPr>
          <w:ilvl w:val="4"/>
          <w:numId w:val="1"/>
        </w:numPr>
      </w:pPr>
      <w:r>
        <w:t>～「価値デザイン社会」を目指して～</w:t>
      </w:r>
    </w:p>
    <w:p>
      <w:pPr>
        <w:pStyle w:val="MMTopic4"/>
        <w:numPr>
          <w:ilvl w:val="3"/>
          <w:numId w:val="1"/>
        </w:numPr>
        <w:rPr>
          <w:vanish/>
          <w:specVanish/>
        </w:rPr>
      </w:pPr>
      <w:r>
        <w:t>統合イノベーション戦略（素案）（概要）【2018年6月5日】</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4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8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難解なブロックチェーン、仕組みをひも解く【2018年5月30日日経ビジネス】</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4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9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日本の企業文化がセキュアなソフトウェア開発を阻害、CA Technologiesの調査【2018年7月10日　＠IT】</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4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9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日本の社会課題にAIをどう生かすか（PDF 585KB）【pwc】SF15_02</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4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9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未来投資戦略2018概要【2018年6月15日閣議決定】shiryo_03-1</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4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9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3"/>
        <w:numPr>
          <w:ilvl w:val="2"/>
          <w:numId w:val="1"/>
        </w:numPr>
      </w:pPr>
      <w:r>
        <w:t>2018年1期1-3（112文献）</w:t>
      </w:r>
    </w:p>
    <w:p>
      <w:pPr>
        <w:pStyle w:val="MMTopic4"/>
        <w:numPr>
          <w:ilvl w:val="3"/>
          <w:numId w:val="1"/>
        </w:numPr>
        <w:rPr>
          <w:vanish/>
          <w:specVanish/>
        </w:rPr>
      </w:pPr>
      <w:r>
        <w:t>「オープンデータ基本指針」【概要スライド】【2017年5月30日高度情報通信ネットワーク社会推進戦略本部】data_shishingaiyou</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4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9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「オープンデータ基本指針」【概要スライド】【2017年5月30日高度情報通信ネットワーク社会推進戦略本部】data_shishingaiyou.pptx</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4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0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「オープンデータ基本指針」【本文】【2017年5月30日高度情報通信ネットワーク社会推進戦略本部】data_shishin</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5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0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「オープンデータ基本指針」【本文】【2017年5月30日高度情報通信ネットワーク社会推進戦略本部】kihonsisin</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5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0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「自分たちでできないことはやらない」　分業でセキュリティ強化を図る「京王SIRT」【2018年3月14日ITMedia】180227_news009</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5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0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「日本の従業員はセキュリティへの関心が薄い」――A10が企業のサイバー攻撃への意識調査公開【2018年3月13日AtmarkIT】180313_news027</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5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0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【スライド】【2017年7月28日ＡＩネットワーク社会推進会議】000499630</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5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1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【スライド】ＡＩネットワーク化が社会・経済にもたらす影響～先行的評価～【2017年7月28日ＡＩネットワーク社会推進会議】000499629</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5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1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【スライド】AIネットワーク化の本質と将来【2019年3月13日長尾真京都大学名誉教授】000489413</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5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1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【スライド】ＡＩネットワーク社会推進フォーラム（国際シンポジウム）【概要】【2019年3月13日】000499719</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5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1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【スライド】報告書2017― ＡＩネットワーク化に関する国際的な議論の推進に向けて―【概要】【2017年7月28日ＡＩネットワーク社会推進会議】000499632</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5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1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06政府情報システムの整備及び管理 に関する標準ガイドライン.xmind</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5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2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31.情報セキュリティセミナー+マネジメントコース入門編.pptx</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5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2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20180113113747【雑誌】60分完全理解ビジネスのための使えるAI【2017年7月8日週刊東洋経済】</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5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2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AIの技術革新の進展による社会への影響について【松尾豊】0000113714</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5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2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Amazon PODのPDFとEPUBを一緒に作る！『出版業界気になるニュースまとめ2017』の作り方〈制作編〉</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5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2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API活用で未来を拓け 〜APIエコノミー、成功のカギ〜 Review C16090081-001</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5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3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API活用で未来を拓け 〜APIエコノミー、成功のカギ〜 Review</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5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3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EC-Infographic仮訳（中小企業向けの簡単にまとめられたGDPR説明）</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5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3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EU一般データ保護規則（GDPR）の概要と企業が対応すべき事項【情報センサー2017年2月号】</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5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3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EU一般データ保護規則が改正個人情報保護法に与える影響【2017年08月31日渡邉雅之弁護士】</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5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3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GDPR（General Data Protection Regulation：一般データ保護規則）【個人情報保護委員会】</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5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4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IoT時代の組み込みシステム開発はどう変わる【ITmedia】161122_news028</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5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4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ISMSユーザーズガイド-JIS Q 27001_2014(ISO_IEC 27001_2013)対応-リスクマネジメント編【JIPDEC】JIP-ISMS113-30-1954</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5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4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ISMSユーザーズガイド-JISQ270012014(ISO_IEC270012013)対応【JIPDEC】JIP-ISMS111-30-6676</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5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4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ISOIEC27001-2013-12-3</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5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4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iモードの呪縛成功体験が裏目に</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5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5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I情報セキュリティ管理基準（平成２８年改正版）【METI】S_Management_Standard_H28</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5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5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JIS Q 27002_2014 情報技術−セキュリティ技術−情報セキュリティ管理策の実践のための規範.html</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5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5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JIS Q 27002_2014 情報技術−セキュリティ技術−情報セキュリティ管理策の実践のための規範.mhtml</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5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5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m051-セキュリティの常識を覆すサイバー犯罪の転換期2_2017 年 年間セキュリティラウンドアップ【トレンドマイクロ】</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5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5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NIST基準のサイバーセキュリティ対策評価、Secureworksが提供開始【2017年12月7日ASCII】</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5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6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Python3入門第0.84.1 版【2017年11月中村勝則】python_main</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5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6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Questions and Answers - Data protection reform package【2017年5月24日EU委員会】Factsheet-20170524QandA</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5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6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SEC BOOKS ユーザのための要件定義ガイド～要求を明確にするための勘どころ～【2017年3月10日IPA SEC】000057293</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5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6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アジャイル開発向けモデル契約案について【2012年5月23日IPA】000005404</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5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6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エンタープライズクラウド戦略第2版 Barry Briggs および Eduardo Kassner【2017年マイクロソフト】</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5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7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グーグル社員が「労働時間」を問われない理由【2017年11月BusinessInsider】</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5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7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コミュ力もリーダーシップもいらない。Googleが考える、本当に“優秀な人材“とは</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5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7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コンピュータセキュリティインシデント対応ガイドSP800-61 rev.1翻訳版【2008年03月NIST】000025341</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5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7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サイバーセキュリティに関するフレームワークとISMS【NTTデータ】</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5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7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サイバーセキュリティの転換と変革information-security-survey2016【pwc】</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5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8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サイバーセキュリティ経営ガイドライン Ver2.0(PDF形式：872KB)【2017年11月16日METI】20171116003-1</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5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8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サイバーセキュリティ経営ガイドライン Ver2.0付録C インシデント発生時に組織内で整理しておくべき事項(EXCEL形式：48KB)【2016年11月16日METI】20171116003-2.xlsx</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5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8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サイバーセキュリティ経営ガイドラインも推奨 今こそ求められている「サイバー攻撃に対応したBCP」【2018年3月2日ZDNET】</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5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8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セキュリティとモラルのガイドブック2017【カルベルスキー】Kaspersky_GuideBook2017_A4single</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5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8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セキュリティプレゼンター支援利用マニュアル第１版【2017年12月IPA】</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5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9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そのメールは詐欺だ！　手口が「進化」、対策は３つ</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5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9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デジタルアーカイブに関する取り組みについて【2017年9月内閣府知的財産戦略推進事務局】siryou1</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5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9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なんで勉強しなきゃいけないの【瀧本哲史】</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5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9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フィッシングメールやランサムウェア被害が拡大した2017年、マカフィーが10大セキュリティ事件ランキングを発表【2017年12月20日InternetWatch】</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5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9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フィンテックで社会が一変Innovation Roadmap 2030(5)</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5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プログラマーの仕事がついになくなる？　2020年を占う「10大テクノロジートレンド」【ITmedia】</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6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ブロックチェーン技術を活用したサービスに関する国内外動向調査報告書(PDF形式：1,571KB)【2016年4月28日METI】20160428003-2</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6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ブロックチェーン技術を活用したサービスに関する国内外動向調査報告書（概要）(PDF形式：1,729KB)【2016年4月28日METI】20160428003-1</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6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応用情報技術者試験（レベル３）シラバスVer4.0【2016年5月IPA】</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6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我が国におけるデジタルアーカイブ推進の方向性エグゼクティブ・サマリー【2017年4月内閣府】houkokusho_機械学習とは？【SAS】wp-machine-learning-primer-108796-jp</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6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1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技術ナビゲーション2017【2017年4月19日CIAJ】tech_navigation2017</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6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1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共通フレーム2013の概説【IPA】000027415</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6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1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共通フレーム2013解説【2016年1月IPASEC】seminar_tokyo_20160113-01</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6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1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決裁文書の削除部分は近畿財務局職員のひそかな告発だった？「特例の原因は安倍昭恵夫人」の隠されたメッセージ</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6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1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効果的なサイバー防御のためのCISクリティカルセキュリティコントロール バージョン 6.0【2015年10月15日CIS】CIS-CSC_v6.1_Japanese_Final_r1</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6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2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国際的な議論のためのＡＩ開発ガイドライン案【2017年7月28日ＡＩネットワーク社会推進会議】000499625</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6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2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国内企業が実践するAIによるデジタルトランスフォーメーション【2018年03月23日ZDNet】WP_NEC_AI_1803_01</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6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2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産業サイバーセキュリティセンターの事業案内パンフレット【IPA】000062153</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6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2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重要インフラのサイバーセキュリティを向上させるためのフレームワーク1.0版 【2014年2月12日NIST】000038957</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6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2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情報セキュリティ10大脅威 2018【2018年3月IPA】000065376</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6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3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情報セキュリティとサイバーセキュリティにまつわる誤解【2018年3月13日日経x-tech】</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6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3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情報セキュリティ技術の国際標準化動向の最新報告【NICT中尾康二】S2_nakao</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6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3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情報セキュリティ事故対応ガイドブック（PDF：全90ページ、1.47MB）【情報セキュリティ大学院大学】jiko-情報セキュリティ事故対応ガイドブックjiko-flow_checksheet.xlsx</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6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3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新しい経済政策パッケージ【2017年12月8日内閣府】20171208_package</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6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3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新ビジネスの可能性広げるブロックチェーンの仕組み</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6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4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人工知能が本当にかしこくなったときの最初の仕事はなにか【2017年12月13日ascii.jp】</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6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4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人工知能の研究開発目標と産業化のロードマップ【2017年3月31日人工知能技術戦略会議】100862412</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6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4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人工知能の未来- ディープラーニングの先にあるもの【松尾豊】000400435</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6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4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人工知能技術戦略（とりまとめ）【2017年3月31日人工知能技術戦略会議】100862413</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6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4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請負契約と準委任契約の相違点</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6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5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第５期科学技術基本計画【本文】【2016年1月閣議決定】5honbun</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6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5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第５期科学技術基本計画の概要【2016年1月閣議決定】5gaiyo</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6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5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第四次産業革命を視野に入れた知財システムの在り方について（検討会報告書の概要）【2017年4月19日METI】20170419002-2</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6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5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第四次産業革命を視野に入れた知財システムの在り方について（参考資料）【2017年4月19日METI】20170419002-3</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6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5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第四次産業革命を視野に入れた知財システムの在り方について（本文）【2017年4月19日METI】20170419002-1</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6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6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知的財産戦略ビジョンに関する専門調査会（第１回）資料３専門調査会におけるビジョンの検討の進め方siryou3</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6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6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知的財産戦略ビジョンに関する専門調査会（第１回）資料４将来予測のためのデータと兆し【2017年12月26日】siryou4</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6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6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著作権法の一部を改正する法律案（案文・理由）  （PDF202KB） 【2018年2月文化庁】1401718_003</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6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6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著作権法の一部を改正する法律案（概要）  （PDF85KB） 【2018年2月文化庁】1401718_001</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6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6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著作権法の一部を改正する法律案（参照条文）  （PDF231KB） 【2018年2月文化庁】1401718_005</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6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7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著作権法の一部を改正する法律案（新旧対照表）  （PDF279KB） 【2018年2月文化庁】1401718_004</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6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7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著作権法の一部を改正する法律案（要綱）  （PDF59KB） 【2018年2月文化庁】1401718_002</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6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7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超上流から攻めるIT化の原理原則17ヶ条【IPA】000005109</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6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7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東京都職員共済_こころの健康づくり実践ガイドP24（全体版）</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6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7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複雑化している国内の「モバイル決済サービス」を総整理する【2017年12月12日ITmedia】171212_news036</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6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8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米国FISMA（連邦情報セキュリティマネジメント法）プロジェクトにおける情報セキュリティの先進的な取り組み【2010年2月17日JASA】tko20100217</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6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8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保存版！Synology NASを使うなら知っておきたい17のギモンにお答えします！【2017年12月12日】</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6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8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報告書2017【概要スライド】-AIネットワーク化に関する国際的な議論の推進に向けて－【2017年7月28日AIネットワーク社会推進会議】000499632</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6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8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報告書2017【本体】-AIネットワーク化に関する国際的な議論の推進に向けて－【2017年7月28日AIネットワーク社会推進会議】000499624</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6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8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報告書２０１７－ＡＩネットワーク化に関する国際的な議論の推進に向けて－【2017年7月28日ＡＩネットワーク社会推進会議】000499624</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6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9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本棚の中のニッポン　海外の日本図書館と日本研究ISBN978-4-305-70588-4</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6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9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未来の図書館、夢にとりつかれた男【2018年2月19日日経XTECH】</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6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9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未来投資戦略2017（ポイント）【2017年6月9日閣議決定】</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6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9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未来投資戦略2017（具体的施策）【2017年6月9日閣議決定】</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6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9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未来投資戦略2017（全体版）【2017年6月9日閣議決定】miraitousi2017_t</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6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0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滅びゆくのはマンガ文化か、出版社か、それとも表現の自由か【2018年3月29日P2Pとかその辺のお話】</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7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02"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理系経営学はAIに「忖度」をさせるか？人間の意思決定を、数字で科学する。【広告特集企画・制作朝日新聞社メディアビジネス局】</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7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04"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連邦政府情報システムおよび連邦組織のためのセキュリティ管理策とプライバシー管理策【SP800-53R4】【2013年4月NIST】000056415</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7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06"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連邦政府情報システムおよび連邦組織のためのセキュリティ管理策とプライバシー管理策【SP800-53R4】【2013年4月NIST】NIST.SP.800-53r4</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7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08"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pStyle w:val="MMTopic4"/>
        <w:numPr>
          <w:ilvl w:val="3"/>
          <w:numId w:val="1"/>
        </w:numPr>
        <w:rPr>
          <w:vanish/>
          <w:specVanish/>
        </w:rPr>
      </w:pPr>
      <w:r>
        <w:t>連邦政府情報システムに対するリスクマネジメントフレームワーク適用ガイド【SP800-37】【2010年2月NIST】000025329</w:t>
      </w:r>
    </w:p>
    <w:p>
      <w:pPr>
        <w:pStyle w:val="MMTopicInfo"/>
        <w:ind w:left="1520"/>
        <w:rPr>
          <w:vanish/>
          <w:specVanish/>
        </w:rPr>
      </w:pPr>
      <w:r>
        <w:t xml:space="preserve"> </w:t>
      </w:r>
    </w:p>
    <w:p>
      <w:pPr>
        <w:pStyle w:val="MMIcon"/>
        <w:ind w:left="1520"/>
      </w:pPr>
      <w:r>
        <w:rPr>
          <w:rFonts w:ascii="Meiryo" w:eastAsia="Meiryo" w:hAnsi="Meiryo" w:cs="Meiryo"/>
          <w:b w:val="0"/>
          <w:i w:val="0"/>
          <w:iCs w:val="0"/>
          <w:caps w:val="0"/>
          <w:strike w:val="0"/>
          <w:dstrike w:val="0"/>
          <w:color w:val="auto"/>
          <w:sz w:val="22"/>
          <w:u w:val="none"/>
        </w:rPr>
        <w:drawing>
          <wp:inline>
            <wp:extent cx="139700" cy="139700"/>
            <wp:docPr id="1017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10" name=""/>
                    <pic:cNvPicPr>
                      <a:picLocks noChangeAspect="1"/>
                    </pic:cNvPicPr>
                  </pic:nvPicPr>
                  <pic:blipFill>
                    <a:blip xmlns:r="http://schemas.openxmlformats.org/officeDocument/2006/relationships" r:embed="rId7"/>
                    <a:stretch>
                      <a:fillRect/>
                    </a:stretch>
                  </pic:blipFill>
                  <pic:spPr>
                    <a:xfrm>
                      <a:off x="0" y="0"/>
                      <a:ext cx="139700" cy="139700"/>
                    </a:xfrm>
                    <a:prstGeom prst="rect">
                      <a:avLst/>
                    </a:prstGeom>
                  </pic:spPr>
                </pic:pic>
              </a:graphicData>
            </a:graphic>
          </wp:inline>
        </w:drawing>
      </w:r>
    </w:p>
    <w:p>
      <w:pPr>
        <w:numPr>
          <w:ilvl w:val="0"/>
          <w:numId w:val="0"/>
        </w:numPr>
        <w:ind w:left="0"/>
      </w:pPr>
    </w:p>
    <w:sectPr>
      <w:footerReference w:type="default" r:id="rId178"/>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pPr>
    <w:r>
      <w:fldChar w:fldCharType="begin"/>
    </w:r>
    <w:r>
      <w:instrText>PAGE</w:instrText>
    </w:r>
    <w:r>
      <w:fldChar w:fldCharType="separate"/>
    </w:r>
    <w:r>
      <w:t>98</w:t>
    </w:r>
    <w: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520"/>
        </w:tabs>
        <w:ind w:left="520" w:hanging="520"/>
      </w:pPr>
    </w:lvl>
    <w:lvl w:ilvl="1">
      <w:start w:val="1"/>
      <w:numFmt w:val="decimal"/>
      <w:lvlText w:val="%1.%2."/>
      <w:lvlJc w:val="left"/>
      <w:pPr>
        <w:tabs>
          <w:tab w:val="num" w:pos="1040"/>
        </w:tabs>
        <w:ind w:left="1040" w:hanging="680"/>
      </w:pPr>
    </w:lvl>
    <w:lvl w:ilvl="2">
      <w:start w:val="1"/>
      <w:numFmt w:val="decimal"/>
      <w:lvlText w:val="%1.%2.%3."/>
      <w:lvlJc w:val="left"/>
      <w:pPr>
        <w:tabs>
          <w:tab w:val="num" w:pos="1560"/>
        </w:tabs>
        <w:ind w:left="1560" w:hanging="840"/>
      </w:pPr>
    </w:lvl>
    <w:lvl w:ilvl="3">
      <w:start w:val="1"/>
      <w:numFmt w:val="bullet"/>
      <w:lvlText w:val="·"/>
      <w:lvlJc w:val="left"/>
      <w:pPr>
        <w:tabs>
          <w:tab w:val="num" w:pos="1520"/>
        </w:tabs>
        <w:ind w:left="1520" w:hanging="400"/>
      </w:pPr>
      <w:rPr>
        <w:rFonts w:ascii="Symbol" w:eastAsia="Symbol" w:hAnsi="Symbol" w:cs="Symbol"/>
      </w:rPr>
    </w:lvl>
    <w:lvl w:ilvl="4">
      <w:start w:val="1"/>
      <w:numFmt w:val="bullet"/>
      <w:lvlText w:val="·"/>
      <w:lvlJc w:val="left"/>
      <w:pPr>
        <w:tabs>
          <w:tab w:val="num" w:pos="1760"/>
        </w:tabs>
        <w:ind w:left="1760" w:hanging="400"/>
      </w:pPr>
      <w:rPr>
        <w:rFonts w:ascii="Symbol" w:eastAsia="Symbol" w:hAnsi="Symbol" w:cs="Symbol"/>
      </w:rPr>
    </w:lvl>
    <w:lvl w:ilvl="5">
      <w:start w:val="1"/>
      <w:numFmt w:val="bullet"/>
      <w:lvlText w:val="·"/>
      <w:lvlJc w:val="left"/>
      <w:pPr>
        <w:tabs>
          <w:tab w:val="num" w:pos="1760"/>
        </w:tabs>
        <w:ind w:left="1760" w:hanging="400"/>
      </w:pPr>
      <w:rPr>
        <w:rFonts w:ascii="Symbol" w:eastAsia="Symbol" w:hAnsi="Symbol" w:cs="Symbol"/>
      </w:rPr>
    </w:lvl>
    <w:lvl w:ilvl="6">
      <w:start w:val="1"/>
      <w:numFmt w:val="bullet"/>
      <w:lvlText w:val="·"/>
      <w:lvlJc w:val="left"/>
      <w:pPr>
        <w:tabs>
          <w:tab w:val="num" w:pos="1760"/>
        </w:tabs>
        <w:ind w:left="1760" w:hanging="400"/>
      </w:pPr>
      <w:rPr>
        <w:rFonts w:ascii="Symbol" w:eastAsia="Symbol" w:hAnsi="Symbol" w:cs="Symbol"/>
      </w:rPr>
    </w:lvl>
    <w:lvl w:ilvl="7">
      <w:start w:val="1"/>
      <w:numFmt w:val="bullet"/>
      <w:lvlText w:val="·"/>
      <w:lvlJc w:val="left"/>
      <w:pPr>
        <w:tabs>
          <w:tab w:val="num" w:pos="1760"/>
        </w:tabs>
        <w:ind w:left="1760" w:hanging="400"/>
      </w:pPr>
      <w:rPr>
        <w:rFonts w:ascii="Symbol" w:eastAsia="Symbol" w:hAnsi="Symbol" w:cs="Symbol"/>
      </w:rPr>
    </w:lvl>
    <w:lvl w:ilvl="8">
      <w:start w:val="1"/>
      <w:numFmt w:val="bullet"/>
      <w:lvlText w:val="·"/>
      <w:lvlJc w:val="left"/>
      <w:pPr>
        <w:tabs>
          <w:tab w:val="num" w:pos="1760"/>
        </w:tabs>
        <w:ind w:left="1760" w:hanging="400"/>
      </w:pPr>
      <w:rPr>
        <w:rFonts w:ascii="Symbol" w:eastAsia="Symbol" w:hAnsi="Symbol" w:cs="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Meiryo" w:eastAsia="Meiryo" w:hAnsi="Meiryo" w:cs="Meiryo"/>
      <w:sz w:val="22"/>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rsid w:val="00EF7B96"/>
    <w:pPr>
      <w:spacing w:before="240" w:after="60"/>
      <w:jc w:val="center"/>
      <w:outlineLvl w:val="0"/>
    </w:pPr>
    <w:rPr>
      <w:rFonts w:ascii="Arial" w:hAnsi="Arial" w:cs="Arial"/>
      <w:b/>
      <w:bCs/>
      <w:kern w:val="28"/>
      <w:sz w:val="32"/>
      <w:szCs w:val="32"/>
    </w:rPr>
  </w:style>
  <w:style w:type="paragraph" w:customStyle="1" w:styleId="MMTitle">
    <w:name w:val="MM Title"/>
    <w:basedOn w:val="Normal"/>
    <w:qFormat/>
    <w:rsid w:val="00EF7B96"/>
    <w:pPr>
      <w:spacing w:before="240" w:after="60"/>
      <w:jc w:val="center"/>
      <w:outlineLvl w:val="0"/>
    </w:pPr>
    <w:rPr>
      <w:rFonts w:ascii="Meiryo" w:eastAsia="Meiryo" w:hAnsi="Meiryo" w:cs="Meiryo"/>
      <w:b w:val="0"/>
      <w:bCs/>
      <w:i w:val="0"/>
      <w:iCs w:val="0"/>
      <w:strike w:val="0"/>
      <w:dstrike w:val="0"/>
      <w:color w:val="000000"/>
      <w:kern w:val="28"/>
      <w:sz w:val="28"/>
      <w:szCs w:val="32"/>
      <w:u w:val="none"/>
    </w:rPr>
  </w:style>
  <w:style w:type="paragraph" w:customStyle="1" w:styleId="MMTopicInfo">
    <w:name w:val="MM TopicInfo"/>
    <w:next w:val="Normal"/>
    <w:qFormat/>
    <w:rPr>
      <w:rFonts w:ascii="Meiryo" w:eastAsia="Meiryo" w:hAnsi="Meiryo" w:cs="Meiryo"/>
      <w:sz w:val="22"/>
      <w:szCs w:val="24"/>
    </w:rPr>
  </w:style>
  <w:style w:type="paragraph" w:customStyle="1" w:styleId="MMHyperlink">
    <w:name w:val="MM Hyperlink"/>
    <w:next w:val="Normal"/>
    <w:qFormat/>
    <w:rPr>
      <w:rFonts w:ascii="Meiryo" w:eastAsia="Meiryo" w:hAnsi="Meiryo" w:cs="Meiryo"/>
      <w:sz w:val="22"/>
      <w:szCs w:val="24"/>
    </w:rPr>
  </w:style>
  <w:style w:type="paragraph" w:customStyle="1" w:styleId="MMTopic1">
    <w:name w:val="MM Topic 1"/>
    <w:basedOn w:val="Normal"/>
    <w:next w:val="Normal"/>
    <w:qFormat/>
    <w:rsid w:val="00EF7B96"/>
    <w:pPr>
      <w:keepNext/>
      <w:spacing w:before="240" w:after="60"/>
      <w:outlineLvl w:val="0"/>
    </w:pPr>
    <w:rPr>
      <w:rFonts w:ascii="Meiryo" w:eastAsia="Meiryo" w:hAnsi="Meiryo" w:cs="Meiryo"/>
      <w:b w:val="0"/>
      <w:bCs/>
      <w:i w:val="0"/>
      <w:iCs w:val="0"/>
      <w:strike w:val="0"/>
      <w:dstrike w:val="0"/>
      <w:color w:val="000000"/>
      <w:kern w:val="32"/>
      <w:sz w:val="24"/>
      <w:szCs w:val="32"/>
      <w:u w:val="none"/>
    </w:rPr>
  </w:style>
  <w:style w:type="paragraph" w:customStyle="1" w:styleId="MMTopic2">
    <w:name w:val="MM Topic 2"/>
    <w:basedOn w:val="Normal"/>
    <w:next w:val="Normal"/>
    <w:qFormat/>
    <w:rsid w:val="00EF7B96"/>
    <w:pPr>
      <w:keepNext/>
      <w:spacing w:before="240" w:after="60"/>
      <w:outlineLvl w:val="1"/>
    </w:pPr>
    <w:rPr>
      <w:rFonts w:ascii="Meiryo" w:eastAsia="Meiryo" w:hAnsi="Meiryo" w:cs="Meiryo"/>
      <w:b w:val="0"/>
      <w:bCs/>
      <w:i w:val="0"/>
      <w:iCs w:val="0"/>
      <w:strike w:val="0"/>
      <w:dstrike w:val="0"/>
      <w:color w:val="000000"/>
      <w:sz w:val="20"/>
      <w:szCs w:val="28"/>
      <w:u w:val="none"/>
    </w:rPr>
  </w:style>
  <w:style w:type="paragraph" w:customStyle="1" w:styleId="MMRelationship">
    <w:name w:val="MM Relationship"/>
    <w:next w:val="Normal"/>
    <w:qFormat/>
    <w:rPr>
      <w:rFonts w:ascii="Meiryo" w:eastAsia="Meiryo" w:hAnsi="Meiryo" w:cs="Meiryo"/>
      <w:sz w:val="22"/>
      <w:szCs w:val="24"/>
    </w:rPr>
  </w:style>
  <w:style w:type="paragraph" w:customStyle="1" w:styleId="MMIcon">
    <w:name w:val="MM Icon"/>
    <w:next w:val="Normal"/>
    <w:qFormat/>
    <w:rPr>
      <w:rFonts w:ascii="Meiryo" w:eastAsia="Meiryo" w:hAnsi="Meiryo" w:cs="Meiryo"/>
      <w:sz w:val="22"/>
      <w:szCs w:val="24"/>
    </w:rPr>
  </w:style>
  <w:style w:type="paragraph" w:customStyle="1" w:styleId="MMTopic3">
    <w:name w:val="MM Topic 3"/>
    <w:next w:val="Normal"/>
    <w:qFormat/>
    <w:rPr>
      <w:rFonts w:ascii="Meiryo" w:eastAsia="Meiryo" w:hAnsi="Meiryo" w:cs="Meiryo"/>
      <w:b w:val="0"/>
      <w:i w:val="0"/>
      <w:iCs w:val="0"/>
      <w:strike w:val="0"/>
      <w:dstrike w:val="0"/>
      <w:color w:val="000000"/>
      <w:sz w:val="20"/>
      <w:szCs w:val="24"/>
      <w:u w:val="none"/>
    </w:rPr>
  </w:style>
  <w:style w:type="paragraph" w:customStyle="1" w:styleId="MMTopic4">
    <w:name w:val="MM Topic 4"/>
    <w:next w:val="Normal"/>
    <w:qFormat/>
    <w:rPr>
      <w:rFonts w:ascii="Meiryo" w:eastAsia="Meiryo" w:hAnsi="Meiryo" w:cs="Meiryo"/>
      <w:b w:val="0"/>
      <w:i w:val="0"/>
      <w:iCs w:val="0"/>
      <w:strike w:val="0"/>
      <w:dstrike w:val="0"/>
      <w:color w:val="000000"/>
      <w:sz w:val="20"/>
      <w:szCs w:val="24"/>
      <w:u w:val="none"/>
    </w:rPr>
  </w:style>
  <w:style w:type="paragraph" w:customStyle="1" w:styleId="MMTopic5">
    <w:name w:val="MM Topic 5"/>
    <w:next w:val="Normal"/>
    <w:qFormat/>
    <w:rPr>
      <w:rFonts w:ascii="Meiryo" w:eastAsia="Meiryo" w:hAnsi="Meiryo" w:cs="Meiryo"/>
      <w:b w:val="0"/>
      <w:i w:val="0"/>
      <w:iCs w:val="0"/>
      <w:strike w:val="0"/>
      <w:dstrike w:val="0"/>
      <w:color w:val="000000"/>
      <w:sz w:val="20"/>
      <w:szCs w:val="24"/>
      <w:u w:val="none"/>
    </w:rPr>
  </w:style>
  <w:style w:type="paragraph" w:customStyle="1" w:styleId="MMTopic6">
    <w:name w:val="MM Topic 6"/>
    <w:next w:val="Normal"/>
    <w:qFormat/>
    <w:rPr>
      <w:rFonts w:ascii="Meiryo" w:eastAsia="Meiryo" w:hAnsi="Meiryo" w:cs="Meiryo"/>
      <w:b w:val="0"/>
      <w:i w:val="0"/>
      <w:iCs w:val="0"/>
      <w:strike w:val="0"/>
      <w:dstrike w:val="0"/>
      <w:color w:val="000000"/>
      <w:sz w:val="20"/>
      <w:szCs w:val="24"/>
      <w:u w:val="none"/>
    </w:rPr>
  </w:style>
  <w:style w:type="paragraph" w:customStyle="1" w:styleId="MMTopic7">
    <w:name w:val="MM Topic 7"/>
    <w:next w:val="Normal"/>
    <w:qFormat/>
    <w:rPr>
      <w:rFonts w:ascii="Meiryo" w:eastAsia="Meiryo" w:hAnsi="Meiryo" w:cs="Meiryo"/>
      <w:b w:val="0"/>
      <w:i w:val="0"/>
      <w:iCs w:val="0"/>
      <w:strike w:val="0"/>
      <w:dstrike w:val="0"/>
      <w:color w:val="000000"/>
      <w:sz w:val="20"/>
      <w:szCs w:val="24"/>
      <w:u w:val="none"/>
    </w:rPr>
  </w:style>
  <w:style w:type="paragraph" w:customStyle="1" w:styleId="MMTopic8">
    <w:name w:val="MM Topic 8"/>
    <w:next w:val="Normal"/>
    <w:qFormat/>
    <w:rPr>
      <w:rFonts w:ascii="Meiryo" w:eastAsia="Meiryo" w:hAnsi="Meiryo" w:cs="Meiryo"/>
      <w:b w:val="0"/>
      <w:i w:val="0"/>
      <w:iCs w:val="0"/>
      <w:strike w:val="0"/>
      <w:dstrike w:val="0"/>
      <w:color w:val="000000"/>
      <w:sz w:val="20"/>
      <w:szCs w:val="24"/>
      <w:u w:val="none"/>
    </w:rPr>
  </w:style>
  <w:style w:type="character" w:styleId="Hyperlink">
    <w:name w:val="Hyperlink"/>
    <w:basedOn w:val="DefaultParagraphFont"/>
    <w:rsid w:val="00EF7B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bluemoon55.github.io/Sharing_Knowledge3/MindManager3/Sec01-02-52.html" TargetMode="External" /><Relationship Id="rId100" Type="http://schemas.openxmlformats.org/officeDocument/2006/relationships/hyperlink" Target="https://bluemoon55.github.io/Sharing_Knowledge2/MindManager2/DAX25-20-04.html" TargetMode="External" /><Relationship Id="rId101" Type="http://schemas.openxmlformats.org/officeDocument/2006/relationships/hyperlink" Target="https://bluemoon55.github.io/Sharing_Knowledge2/MindManager2/DAX25-20-04-01.html" TargetMode="External" /><Relationship Id="rId102" Type="http://schemas.openxmlformats.org/officeDocument/2006/relationships/hyperlink" Target="https://bluemoon55.github.io/Sharing_Knowledge2/MindManager2/DAX25-20-05.html" TargetMode="External" /><Relationship Id="rId103" Type="http://schemas.openxmlformats.org/officeDocument/2006/relationships/hyperlink" Target="https://bluemoon55.github.io/Sharing_Knowledge2/MindManager2/DAX25-20-05-5-6-3.html" TargetMode="External" /><Relationship Id="rId104" Type="http://schemas.openxmlformats.org/officeDocument/2006/relationships/hyperlink" Target="https://bluemoon55.github.io/Sharing_Knowledge2/MindManager2/DAX20-04.html" TargetMode="External" /><Relationship Id="rId105" Type="http://schemas.openxmlformats.org/officeDocument/2006/relationships/hyperlink" Target="https://bluemoon55.github.io/Sharing_Knowledge2/MindManager2/DAX20-0401-1.html" TargetMode="External" /><Relationship Id="rId106" Type="http://schemas.openxmlformats.org/officeDocument/2006/relationships/hyperlink" Target="https://bluemoon55.github.io/Sharing_Knowledge2/MindManager2/DAX25-01.html" TargetMode="External" /><Relationship Id="rId107" Type="http://schemas.openxmlformats.org/officeDocument/2006/relationships/hyperlink" Target="https://bluemoon55.github.io/Sharing_Knowledge2/MindManager2/DAX25-02.html" TargetMode="External" /><Relationship Id="rId108" Type="http://schemas.openxmlformats.org/officeDocument/2006/relationships/hyperlink" Target="https://bluemoon55.github.io/Sharing_Knowledge2/MindManager2/DAX25-03.html" TargetMode="External" /><Relationship Id="rId109" Type="http://schemas.openxmlformats.org/officeDocument/2006/relationships/hyperlink" Target="https://bluemoon55.github.io/Sharing_Knowledge2/MindManager2/DAX25-04.html" TargetMode="External" /><Relationship Id="rId11" Type="http://schemas.openxmlformats.org/officeDocument/2006/relationships/image" Target="media/image5.png" /><Relationship Id="rId110" Type="http://schemas.openxmlformats.org/officeDocument/2006/relationships/hyperlink" Target="https://bluemoon55.github.io/Sharing_Knowledge2/MindManager2/DAX25-05.html" TargetMode="External" /><Relationship Id="rId111" Type="http://schemas.openxmlformats.org/officeDocument/2006/relationships/hyperlink" Target="https://bluemoon55.github.io/Sharing_Knowledge2/MindManager2/DAX25-06.html" TargetMode="External" /><Relationship Id="rId112" Type="http://schemas.openxmlformats.org/officeDocument/2006/relationships/hyperlink" Target="https://bluemoon55.github.io/Sharing_Knowledge2/MindManager2/DAX25-08.html" TargetMode="External" /><Relationship Id="rId113" Type="http://schemas.openxmlformats.org/officeDocument/2006/relationships/hyperlink" Target="https://bluemoon55.github.io/Sharing_Knowledge2/MindManager2/DAX25-09.html" TargetMode="External" /><Relationship Id="rId114" Type="http://schemas.openxmlformats.org/officeDocument/2006/relationships/hyperlink" Target="https://bluemoon55.github.io/Sharing_Knowledge2/MindManager2/DAX25-10.html" TargetMode="External" /><Relationship Id="rId115" Type="http://schemas.openxmlformats.org/officeDocument/2006/relationships/hyperlink" Target="https://bluemoon55.github.io/Sharing_Knowledge2/MindManager2/DAX25-11.html" TargetMode="External" /><Relationship Id="rId116" Type="http://schemas.openxmlformats.org/officeDocument/2006/relationships/hyperlink" Target="https://bluemoon55.github.io/Sharing_Knowledge2/MindManager2/DAX25-12.html" TargetMode="External" /><Relationship Id="rId117" Type="http://schemas.openxmlformats.org/officeDocument/2006/relationships/hyperlink" Target="https://bluemoon55.github.io/Sharing_Knowledge2/MindManager2/DAX25-13.html" TargetMode="External" /><Relationship Id="rId118" Type="http://schemas.openxmlformats.org/officeDocument/2006/relationships/hyperlink" Target="https://bluemoon55.github.io/Sharing_Knowledge2/MindManager2/DAX25-14.html" TargetMode="External" /><Relationship Id="rId119" Type="http://schemas.openxmlformats.org/officeDocument/2006/relationships/hyperlink" Target="https://bluemoon55.github.io/Sharing_Knowledge2/MindManager2/DAX25-15.html" TargetMode="External" /><Relationship Id="rId12" Type="http://schemas.openxmlformats.org/officeDocument/2006/relationships/hyperlink" Target="https://cybersecurity-tokyo.jp/" TargetMode="External" /><Relationship Id="rId120" Type="http://schemas.openxmlformats.org/officeDocument/2006/relationships/hyperlink" Target="https://bluemoon55.github.io/Sharing_Knowledge2/MindManager2/DAX25-16.html" TargetMode="External" /><Relationship Id="rId121" Type="http://schemas.openxmlformats.org/officeDocument/2006/relationships/hyperlink" Target="https://bluemoon55.github.io/Sharing_Knowledge2/MindManager2/DAX25-17.html" TargetMode="External" /><Relationship Id="rId122" Type="http://schemas.openxmlformats.org/officeDocument/2006/relationships/hyperlink" Target="https://bluemoon55.github.io/Sharing_Knowledge2/MindManager2/DAX25-18.html" TargetMode="External" /><Relationship Id="rId123" Type="http://schemas.openxmlformats.org/officeDocument/2006/relationships/hyperlink" Target="https://bluemoon55.github.io/Sharing_Knowledge2/MindManager2/DAX25-30.html" TargetMode="External" /><Relationship Id="rId124" Type="http://schemas.openxmlformats.org/officeDocument/2006/relationships/hyperlink" Target="https://bluemoon55.github.io/Sharing_Knowledge2/MindManager2/DAX20-0402-1.html" TargetMode="External" /><Relationship Id="rId125" Type="http://schemas.openxmlformats.org/officeDocument/2006/relationships/hyperlink" Target="https://bluemoon55.github.io/Sharing_Knowledge2/MindManager2/DAX20-0402-2.html" TargetMode="External" /><Relationship Id="rId126" Type="http://schemas.openxmlformats.org/officeDocument/2006/relationships/hyperlink" Target="https://bluemoon55.github.io/Sharing_Knowledge2/MindManager2/DAX20-0402-2-0.html" TargetMode="External" /><Relationship Id="rId127" Type="http://schemas.openxmlformats.org/officeDocument/2006/relationships/hyperlink" Target="https://bluemoon55.github.io/Sharing_Knowledge2/MindManager2/DAX20-0402-2-1.html" TargetMode="External" /><Relationship Id="rId128" Type="http://schemas.openxmlformats.org/officeDocument/2006/relationships/hyperlink" Target="https://bluemoon55.github.io/Sharing_Knowledge2/MindManager2/DAX20-0402-2-2.html" TargetMode="External" /><Relationship Id="rId129" Type="http://schemas.openxmlformats.org/officeDocument/2006/relationships/hyperlink" Target="https://bluemoon55.github.io/Sharing_Knowledge2/MindManager2/DAX20-0402-2-3.html" TargetMode="External" /><Relationship Id="rId13" Type="http://schemas.openxmlformats.org/officeDocument/2006/relationships/hyperlink" Target="https://bluemoon55.github.io/Sharing_Knowledge3/MindManager3/Sec01-02-53.html" TargetMode="External" /><Relationship Id="rId130" Type="http://schemas.openxmlformats.org/officeDocument/2006/relationships/hyperlink" Target="https://bluemoon55.github.io/Sharing_Knowledge2/MindManager2/DAX20-0402-2-4.html" TargetMode="External" /><Relationship Id="rId131" Type="http://schemas.openxmlformats.org/officeDocument/2006/relationships/hyperlink" Target="https://bluemoon55.github.io/Sharing_Knowledge2/MindManager2/DAX20-0402-2-5.html" TargetMode="External" /><Relationship Id="rId132" Type="http://schemas.openxmlformats.org/officeDocument/2006/relationships/hyperlink" Target="https://bluemoon55.github.io/Sharing_Knowledge2/MindManager2/DAX20-0402-2-6.html" TargetMode="External" /><Relationship Id="rId133" Type="http://schemas.openxmlformats.org/officeDocument/2006/relationships/hyperlink" Target="https://bluemoon55.github.io/Sharing_Knowledge2/MindManager2/DAX20-0402-2-9.html" TargetMode="External" /><Relationship Id="rId134" Type="http://schemas.openxmlformats.org/officeDocument/2006/relationships/hyperlink" Target="https://bluemoon55.github.io/Sharing_Knowledge2/MindManager2/DAX20-0402-99.html" TargetMode="External" /><Relationship Id="rId135" Type="http://schemas.openxmlformats.org/officeDocument/2006/relationships/hyperlink" Target="https://bluemoon55.github.io/Sharing_Knowledge2/MindManager2/DAX10-20.html" TargetMode="External" /><Relationship Id="rId136" Type="http://schemas.openxmlformats.org/officeDocument/2006/relationships/hyperlink" Target="https://bluemoon55.github.io/Sharing_Knowledge2/MindManager2/DAX20-0402-3.html" TargetMode="External" /><Relationship Id="rId137" Type="http://schemas.openxmlformats.org/officeDocument/2006/relationships/hyperlink" Target="https://bluemoon55.github.io/Sharing_Knowledge2/MindManager2/DAX20-0402-3-1.html" TargetMode="External" /><Relationship Id="rId138" Type="http://schemas.openxmlformats.org/officeDocument/2006/relationships/hyperlink" Target="https://bluemoon55.github.io/Sharing_Knowledge2/MindManager2/DAX20-0402-3-3.html" TargetMode="External" /><Relationship Id="rId139" Type="http://schemas.openxmlformats.org/officeDocument/2006/relationships/hyperlink" Target="https://bluemoon55.github.io/Sharing_Knowledge2/MindManager2/DAX20-0402-3-4.html" TargetMode="External" /><Relationship Id="rId14" Type="http://schemas.openxmlformats.org/officeDocument/2006/relationships/hyperlink" Target="https://bluemoon55.github.io/Sharing_Knowledge3/MindManager3/Sec01-02-54.html" TargetMode="External" /><Relationship Id="rId140" Type="http://schemas.openxmlformats.org/officeDocument/2006/relationships/hyperlink" Target="https://bluemoon55.github.io/Sharing_Knowledge2/MindManager2/DAX21.html" TargetMode="External" /><Relationship Id="rId141" Type="http://schemas.openxmlformats.org/officeDocument/2006/relationships/hyperlink" Target="https://bluemoon55.github.io/Sharing_Knowledge2/MindManager2/DAX22-01.html" TargetMode="External" /><Relationship Id="rId142" Type="http://schemas.openxmlformats.org/officeDocument/2006/relationships/hyperlink" Target="https://bluemoon55.github.io/Sharing_Knowledge2/MindManager2/DAX22-02.html" TargetMode="External" /><Relationship Id="rId143" Type="http://schemas.openxmlformats.org/officeDocument/2006/relationships/hyperlink" Target="https://bluemoon55.github.io/Sharing_Knowledge2/MindManager2/DAX22-03.html" TargetMode="External" /><Relationship Id="rId144" Type="http://schemas.openxmlformats.org/officeDocument/2006/relationships/hyperlink" Target="https://bluemoon55.github.io/Sharing_Knowledge2/MindManager2/DAX43-01.html" TargetMode="External" /><Relationship Id="rId145" Type="http://schemas.openxmlformats.org/officeDocument/2006/relationships/hyperlink" Target="https://bluemoon55.github.io/Sharing_Knowledge2/MindManager2/DAX43-01-1.html" TargetMode="External" /><Relationship Id="rId146" Type="http://schemas.openxmlformats.org/officeDocument/2006/relationships/hyperlink" Target="https://bluemoon55.github.io/Sharing_Knowledge2/MindManager2/DAX43-90.html" TargetMode="External" /><Relationship Id="rId147" Type="http://schemas.openxmlformats.org/officeDocument/2006/relationships/hyperlink" Target="https://bluemoon55.github.io/Sharing_Knowledge2/MindManager2/DAX46-01.html" TargetMode="External" /><Relationship Id="rId148" Type="http://schemas.openxmlformats.org/officeDocument/2006/relationships/hyperlink" Target="https://bluemoon55.github.io/Sharing_Knowledge2/MindManager2/DAX47-01.html" TargetMode="External" /><Relationship Id="rId149" Type="http://schemas.openxmlformats.org/officeDocument/2006/relationships/hyperlink" Target="https://bluemoon55.github.io/Sharing_Knowledge2/MindManager2/DAX48-01_2020.html" TargetMode="External" /><Relationship Id="rId15" Type="http://schemas.openxmlformats.org/officeDocument/2006/relationships/hyperlink" Target="https://www.meti.go.jp/press/2020/06/20200612004/20200612004.html" TargetMode="External" /><Relationship Id="rId150" Type="http://schemas.openxmlformats.org/officeDocument/2006/relationships/image" Target="media/image7.png" /><Relationship Id="rId151" Type="http://schemas.openxmlformats.org/officeDocument/2006/relationships/hyperlink" Target="https://bluemoon55.github.io/Sharing_Knowledge2/MindManager2/DAX48-10_2015.html" TargetMode="External" /><Relationship Id="rId152" Type="http://schemas.openxmlformats.org/officeDocument/2006/relationships/hyperlink" Target="https://bluemoon55.github.io/Sharing_Knowledge2/MindManager2/Bib10-0602.html" TargetMode="External" /><Relationship Id="rId153" Type="http://schemas.openxmlformats.org/officeDocument/2006/relationships/hyperlink" Target="https://bluemoon55.github.io/Sharing_Knowledge2/MindManager2/Bib03-03.html" TargetMode="External" /><Relationship Id="rId154" Type="http://schemas.openxmlformats.org/officeDocument/2006/relationships/hyperlink" Target="https://bluemoon55.github.io/Sharing_Knowledge2/MindManager2/Bib03-07.html" TargetMode="External" /><Relationship Id="rId155" Type="http://schemas.openxmlformats.org/officeDocument/2006/relationships/hyperlink" Target="https://bluemoon55.github.io/Sharing_Knowledge2/MindManager2/Bib10-06.html" TargetMode="External" /><Relationship Id="rId156" Type="http://schemas.openxmlformats.org/officeDocument/2006/relationships/image" Target="media/image8.png" /><Relationship Id="rId157" Type="http://schemas.openxmlformats.org/officeDocument/2006/relationships/hyperlink" Target="https://bluemoon55.github.io/Sharing_Knowledge/Digital_Archives/Deliverables/mind2html/Bib10-07%20&#27425;&#19990;&#20195;&#22259;&#26360;&#39208;&#12469;&#12540;&#12499;&#12473;&#12398;&#23455;&#29694;&#24418;&#12391;&#12398;&#12479;&#12473;&#12463;&#12392;&#24517;&#35201;&#12394;&#12473;&#12461;&#12523;&#12539;&#30693;&#35672;&#12304;&#35443;&#32048;&#12305;.html" TargetMode="External" /><Relationship Id="rId158" Type="http://schemas.openxmlformats.org/officeDocument/2006/relationships/hyperlink" Target="https://bluemoon55.github.io/Sharing_Knowledge2/MindManager2/Bib10-08_2016.html" TargetMode="External" /><Relationship Id="rId159" Type="http://schemas.openxmlformats.org/officeDocument/2006/relationships/hyperlink" Target="https://bluemoon55.github.io/Sharing_Knowledge2/MindManager2/Bib10-08.html" TargetMode="External" /><Relationship Id="rId16" Type="http://schemas.openxmlformats.org/officeDocument/2006/relationships/hyperlink" Target="https://bluemoon55.github.io/Sharing_Knowledge3/MindManager3/Sec01-02-55.html" TargetMode="External" /><Relationship Id="rId160" Type="http://schemas.openxmlformats.org/officeDocument/2006/relationships/hyperlink" Target="https://csrc.nist.gov/News/2020/draft-sp-800-172-enhanced-security-cui" TargetMode="External" /><Relationship Id="rId161" Type="http://schemas.openxmlformats.org/officeDocument/2006/relationships/hyperlink" Target="https://www.caa.go.jp/notice/entry/020727/" TargetMode="External" /><Relationship Id="rId162" Type="http://schemas.openxmlformats.org/officeDocument/2006/relationships/hyperlink" Target="https://cybersecurity-jp.com/security-measures/33227" TargetMode="External" /><Relationship Id="rId163" Type="http://schemas.openxmlformats.org/officeDocument/2006/relationships/hyperlink" Target="https://cio.go.jp/dp2020_03" TargetMode="External" /><Relationship Id="rId164" Type="http://schemas.openxmlformats.org/officeDocument/2006/relationships/hyperlink" Target="https://csrc.nist.gov/publications/detail/sp/800-207/draft" TargetMode="External" /><Relationship Id="rId165" Type="http://schemas.openxmlformats.org/officeDocument/2006/relationships/hyperlink" Target="https://www.secure-sketch.com/blog/cyber-insurance-tips" TargetMode="External" /><Relationship Id="rId166" Type="http://schemas.openxmlformats.org/officeDocument/2006/relationships/hyperlink" Target="https://www.ipa.go.jp/security/announce/telework.html" TargetMode="External" /><Relationship Id="rId167" Type="http://schemas.openxmlformats.org/officeDocument/2006/relationships/hyperlink" Target="https://www.nisc.go.jp/conference/cs/index.html" TargetMode="External" /><Relationship Id="rId168" Type="http://schemas.openxmlformats.org/officeDocument/2006/relationships/hyperlink" Target="https://news.mynavi.jp/article/20200725-1169679/" TargetMode="External" /><Relationship Id="rId169" Type="http://schemas.openxmlformats.org/officeDocument/2006/relationships/hyperlink" Target="https://www.nikkei.com/article/DGXMZO61875010S0A720C2X11000/" TargetMode="External" /><Relationship Id="rId17" Type="http://schemas.openxmlformats.org/officeDocument/2006/relationships/hyperlink" Target="https://www.ipa.go.jp/files/000072309.pdf" TargetMode="External" /><Relationship Id="rId170" Type="http://schemas.openxmlformats.org/officeDocument/2006/relationships/hyperlink" Target="https://www.soumu.go.jp/menu_news/s-news/01cyber01_02000001_00068.html" TargetMode="External" /><Relationship Id="rId171" Type="http://schemas.openxmlformats.org/officeDocument/2006/relationships/hyperlink" Target="https://www.nisc.go.jp/conference/cs/ciip/index.html" TargetMode="External" /><Relationship Id="rId172" Type="http://schemas.openxmlformats.org/officeDocument/2006/relationships/hyperlink" Target="https://www.soumu.go.jp/main_content/000325350.pdf" TargetMode="External" /><Relationship Id="rId173" Type="http://schemas.openxmlformats.org/officeDocument/2006/relationships/hyperlink" Target="https://www.ipa.go.jp/ikc/reports/20200514_1.html" TargetMode="External" /><Relationship Id="rId174" Type="http://schemas.openxmlformats.org/officeDocument/2006/relationships/hyperlink" Target="https://www.nisc.go.jp/conference/cs/pdf/jinzai-keiei2018set.pdf" TargetMode="External" /><Relationship Id="rId175" Type="http://schemas.openxmlformats.org/officeDocument/2006/relationships/hyperlink" Target="https://www.nisc.go.jp/conference/cs/pdf/jinzai-sesaku2018set.pdf" TargetMode="External" /><Relationship Id="rId176" Type="http://schemas.openxmlformats.org/officeDocument/2006/relationships/image" Target="media/image9.png" /><Relationship Id="rId177" Type="http://schemas.openxmlformats.org/officeDocument/2006/relationships/hyperlink" Target="http://sokokara-security.blog.jp/archives/26054653.html" TargetMode="External" /><Relationship Id="rId178" Type="http://schemas.openxmlformats.org/officeDocument/2006/relationships/footer" Target="footer1.xml" /><Relationship Id="rId179" Type="http://schemas.openxmlformats.org/officeDocument/2006/relationships/numbering" Target="numbering.xml" /><Relationship Id="rId18" Type="http://schemas.openxmlformats.org/officeDocument/2006/relationships/hyperlink" Target="https://bluemoon55.github.io/Sharing_Knowledge3/MindManager3/Sec01-02-56.html" TargetMode="External" /><Relationship Id="rId180" Type="http://schemas.openxmlformats.org/officeDocument/2006/relationships/styles" Target="styles.xml" /><Relationship Id="rId19" Type="http://schemas.openxmlformats.org/officeDocument/2006/relationships/hyperlink" Target="https://bluemoon55.github.io/Sharing_Knowledge3/MindManager3/Sec01-02-57.html" TargetMode="External" /><Relationship Id="rId2" Type="http://schemas.openxmlformats.org/officeDocument/2006/relationships/webSettings" Target="webSettings.xml" /><Relationship Id="rId20" Type="http://schemas.openxmlformats.org/officeDocument/2006/relationships/hyperlink" Target="file:///J:\Cloud_Storage\OneDrive%20-%20&#65326;&#65328;O&#30693;&#30340;&#36039;&#28304;&#12452;&#12491;&#12471;&#12450;&#12486;&#12451;&#12502;&#65288;&#65321;&#65330;&#65321;&#65289;\git_repository_Duo\Sharing_Knowledge3\MindManager3\nvlpubs.nist.gov\nistpubs\SpecialPublications\NIST.SP.800-46r2.pdf" TargetMode="External" /><Relationship Id="rId21" Type="http://schemas.openxmlformats.org/officeDocument/2006/relationships/hyperlink" Target="file:///J:\Cloud_Storage\OneDrive%20-%20&#65326;&#65328;O&#30693;&#30340;&#36039;&#28304;&#12452;&#12491;&#12471;&#12450;&#12486;&#12451;&#12502;&#65288;&#65321;&#65330;&#65321;&#65289;\git_repository_Duo\Sharing_Knowledge3\MindManager3\nvlpubs.nist.gov\nistpubs\Legacy\SP\nistspecialpublication800-113.pdf" TargetMode="External" /><Relationship Id="rId22" Type="http://schemas.openxmlformats.org/officeDocument/2006/relationships/hyperlink" Target="https://bluemoon55.github.io/Sharing_Knowledge3/MindManager3/Sec01-02-58.html" TargetMode="External" /><Relationship Id="rId23" Type="http://schemas.openxmlformats.org/officeDocument/2006/relationships/hyperlink" Target="https://bluemoon55.github.io/Sharing_Knowledge3/MindManager3/Sec01-02-59.html" TargetMode="External" /><Relationship Id="rId24" Type="http://schemas.openxmlformats.org/officeDocument/2006/relationships/hyperlink" Target="https://bluemoon55.github.io/Sharing_Knowledge3/MindManager3/Sec01-02-60.html" TargetMode="External" /><Relationship Id="rId25" Type="http://schemas.openxmlformats.org/officeDocument/2006/relationships/hyperlink" Target="https://www.jssec.org/dl/MDMGuideV1.pdf" TargetMode="External" /><Relationship Id="rId26" Type="http://schemas.openxmlformats.org/officeDocument/2006/relationships/hyperlink" Target="https://www.ipa.go.jp/files/000059213.pdf" TargetMode="External" /><Relationship Id="rId27" Type="http://schemas.openxmlformats.org/officeDocument/2006/relationships/hyperlink" Target="https://www.meti.go.jp/policy/netsecurity/secdoc/contents/seccontents_000142.html" TargetMode="External" /><Relationship Id="rId28" Type="http://schemas.openxmlformats.org/officeDocument/2006/relationships/hyperlink" Target="https://www.kantei.go.jp/jp/singi/it2/cio/hosakan/wg_report/byod.pdf" TargetMode="External" /><Relationship Id="rId29" Type="http://schemas.openxmlformats.org/officeDocument/2006/relationships/hyperlink" Target="https://www.soliton.co.jp/case_study/pref-oita.html" TargetMode="External" /><Relationship Id="rId3" Type="http://schemas.openxmlformats.org/officeDocument/2006/relationships/fontTable" Target="fontTable.xml" /><Relationship Id="rId30" Type="http://schemas.openxmlformats.org/officeDocument/2006/relationships/hyperlink" Target="https://www.nccoe.nist.gov/sites/default/files/library/sp1800/mds-nist-sp1800-4a-draft.pdf" TargetMode="External" /><Relationship Id="rId31" Type="http://schemas.openxmlformats.org/officeDocument/2006/relationships/hyperlink" Target="https://www.nccoe.nist.gov/sites/default/files/library/sp1800/mds-nist-sp1800-4b-draft.pdf" TargetMode="External" /><Relationship Id="rId32" Type="http://schemas.openxmlformats.org/officeDocument/2006/relationships/hyperlink" Target="https://www.nccoe.nist.gov/sites/default/files/library/sp1800/mds-nist-sp1800-4c-draft.pdf" TargetMode="External" /><Relationship Id="rId33" Type="http://schemas.openxmlformats.org/officeDocument/2006/relationships/hyperlink" Target="https://bluemoon55.github.io/Sharing_Knowledge3/MindManager3/Sec01-02-62.html" TargetMode="External" /><Relationship Id="rId34" Type="http://schemas.openxmlformats.org/officeDocument/2006/relationships/hyperlink" Target="https://bluemoon55.github.io/Sharing_Knowledge3/MindManager3/Sec01-02-63.html" TargetMode="External" /><Relationship Id="rId35" Type="http://schemas.openxmlformats.org/officeDocument/2006/relationships/hyperlink" Target="https://bluemoon55.github.io/Sharing_Knowledge3/MindManager3/Sec01-04.html" TargetMode="External" /><Relationship Id="rId36" Type="http://schemas.openxmlformats.org/officeDocument/2006/relationships/hyperlink" Target="http://www.meti.go.jp/press/2017/04/20170419002/20170419002.html" TargetMode="External" /><Relationship Id="rId37" Type="http://schemas.openxmlformats.org/officeDocument/2006/relationships/hyperlink" Target="http://www.meti.go.jp/press/2016/07/20160705002/20160705002.html" TargetMode="External" /><Relationship Id="rId38" Type="http://schemas.openxmlformats.org/officeDocument/2006/relationships/hyperlink" Target="http://www.nisc.go.jp/conference/cs/kenkyu/dai03/pdf/03shiryou05.pdf" TargetMode="External" /><Relationship Id="rId39" Type="http://schemas.openxmlformats.org/officeDocument/2006/relationships/hyperlink" Target="http://www.jnsa.org/result/iot/" TargetMode="External" /><Relationship Id="rId4" Type="http://schemas.openxmlformats.org/officeDocument/2006/relationships/hyperlink" Target="https://bluemoon55.github.io/Sharing_Knowledge3/MindManager3/Sec01-02.html" TargetMode="External" /><Relationship Id="rId40" Type="http://schemas.openxmlformats.org/officeDocument/2006/relationships/hyperlink" Target="https://www.cloudsecurityalliance.jp/newsite/wp-content/uploads/2016/02/Security_Guidance_for_Early_Adopters_of_the_Internet_of_Things_J_160224.pdf" TargetMode="External" /><Relationship Id="rId41" Type="http://schemas.openxmlformats.org/officeDocument/2006/relationships/hyperlink" Target="http://www.meti.go.jp/press/2013/03/20140314004/20140314004-3.pdf" TargetMode="External" /><Relationship Id="rId42" Type="http://schemas.openxmlformats.org/officeDocument/2006/relationships/hyperlink" Target="http://www.soumu.go.jp/menu_news/s-news/01ryutsu03_02000073.html" TargetMode="External" /><Relationship Id="rId43" Type="http://schemas.openxmlformats.org/officeDocument/2006/relationships/hyperlink" Target="https://www.isms.jipdec.or.jp/doc/JIP-ISMS517-10.pdf" TargetMode="External" /><Relationship Id="rId44" Type="http://schemas.openxmlformats.org/officeDocument/2006/relationships/hyperlink" Target="https://www.isms.jipdec.or.jp/seminar/cloud/shiryou-1.pdf" TargetMode="External" /><Relationship Id="rId45" Type="http://schemas.openxmlformats.org/officeDocument/2006/relationships/hyperlink" Target="https://www.isms.jipdec.or.jp/seminar/cloud/shiryou-2.pdf" TargetMode="External" /><Relationship Id="rId46" Type="http://schemas.openxmlformats.org/officeDocument/2006/relationships/hyperlink" Target="http://www.soumu.go.jp/main_content/000417633.pdf" TargetMode="External" /><Relationship Id="rId47" Type="http://schemas.openxmlformats.org/officeDocument/2006/relationships/hyperlink" Target="http://www.soumu.go.jp/main_content/000358976.pdf" TargetMode="External" /><Relationship Id="rId48" Type="http://schemas.openxmlformats.org/officeDocument/2006/relationships/hyperlink" Target="https://icd.ipa.go.jp/icd/" TargetMode="External" /><Relationship Id="rId49" Type="http://schemas.openxmlformats.org/officeDocument/2006/relationships/hyperlink" Target="http://www.ipa.go.jp/files/000039528.pdf" TargetMode="External" /><Relationship Id="rId5" Type="http://schemas.openxmlformats.org/officeDocument/2006/relationships/image" Target="media/image1.png" /><Relationship Id="rId50" Type="http://schemas.openxmlformats.org/officeDocument/2006/relationships/hyperlink" Target="http://www.ipa.go.jp/jinzai/hrd/security/" TargetMode="External" /><Relationship Id="rId51" Type="http://schemas.openxmlformats.org/officeDocument/2006/relationships/hyperlink" Target="https://www.isms.jipdec.or.jp/about/index.html" TargetMode="External" /><Relationship Id="rId52" Type="http://schemas.openxmlformats.org/officeDocument/2006/relationships/hyperlink" Target="https://www.isms.jipdec.or.jp/lst/isr/index.html" TargetMode="External" /><Relationship Id="rId53" Type="http://schemas.openxmlformats.org/officeDocument/2006/relationships/hyperlink" Target="https://www.isms.jipdec.or.jp/lst/ind/index.html" TargetMode="External" /><Relationship Id="rId54" Type="http://schemas.openxmlformats.org/officeDocument/2006/relationships/hyperlink" Target="http://law.e-gov.go.jp/htmldata/H26/H26HO104.html" TargetMode="External" /><Relationship Id="rId55" Type="http://schemas.openxmlformats.org/officeDocument/2006/relationships/hyperlink" Target="https://www.nisc.go.jp/conference/cs/dai18/pdf/18shiryou01.pdf" TargetMode="External" /><Relationship Id="rId56" Type="http://schemas.openxmlformats.org/officeDocument/2006/relationships/hyperlink" Target="https://www.nisc.go.jp/active/kihon/pdf/cyber-security2016.pdf" TargetMode="External" /><Relationship Id="rId57" Type="http://schemas.openxmlformats.org/officeDocument/2006/relationships/hyperlink" Target="http://www.nisc.go.jp/active/general/kijun28.html" TargetMode="External" /><Relationship Id="rId58" Type="http://schemas.openxmlformats.org/officeDocument/2006/relationships/hyperlink" Target="http://www.nisc.go.jp/conference/cs/dai09/pdf/09shiryou07.pdf" TargetMode="External" /><Relationship Id="rId59" Type="http://schemas.openxmlformats.org/officeDocument/2006/relationships/hyperlink" Target="http://www.nisc.go.jp/conference/cs/index.html" TargetMode="External" /><Relationship Id="rId6" Type="http://schemas.openxmlformats.org/officeDocument/2006/relationships/image" Target="media/image2.png" /><Relationship Id="rId60" Type="http://schemas.openxmlformats.org/officeDocument/2006/relationships/hyperlink" Target="https://www.ipa.go.jp/security/publications/hakusyo/2016.html" TargetMode="External" /><Relationship Id="rId61" Type="http://schemas.openxmlformats.org/officeDocument/2006/relationships/hyperlink" Target="http://www.nisc.go.jp/active/kihon/pdf/yosanhoshin29.pdf" TargetMode="External" /><Relationship Id="rId62" Type="http://schemas.openxmlformats.org/officeDocument/2006/relationships/hyperlink" Target="http://www.nisc.go.jp/active/kihon/pdf/cs_hyouka_houshin.pdf" TargetMode="External" /><Relationship Id="rId63" Type="http://schemas.openxmlformats.org/officeDocument/2006/relationships/hyperlink" Target="https://www.ipa.go.jp/security/publications/hakusyo/2017.html" TargetMode="External" /><Relationship Id="rId64" Type="http://schemas.openxmlformats.org/officeDocument/2006/relationships/image" Target="media/image6.png" /><Relationship Id="rId65" Type="http://schemas.openxmlformats.org/officeDocument/2006/relationships/hyperlink" Target="https://bluemoon55.github.io/Sharing_Knowledge2/MindManager2/Bib04-07.html" TargetMode="External" /><Relationship Id="rId66" Type="http://schemas.openxmlformats.org/officeDocument/2006/relationships/hyperlink" Target="https://bluemoon55.github.io/Sharing_Knowledge/Digital_Archives/Deliverables/mind2html/Bib03-12" TargetMode="External" /><Relationship Id="rId67" Type="http://schemas.openxmlformats.org/officeDocument/2006/relationships/hyperlink" Target="https://bluemoon55.github.io/Sharing_Knowledge2/MindManager2/Bib06-06.html" TargetMode="External" /><Relationship Id="rId68" Type="http://schemas.openxmlformats.org/officeDocument/2006/relationships/hyperlink" Target="https://bluemoon55.github.io/Sharing_Knowledge2/MindManager2/Bib06-05.html" TargetMode="External" /><Relationship Id="rId69" Type="http://schemas.openxmlformats.org/officeDocument/2006/relationships/hyperlink" Target="https://bluemoon55.github.io/Sharing_Knowledge2/MindManager2/Bib10-02.html" TargetMode="External" /><Relationship Id="rId7" Type="http://schemas.openxmlformats.org/officeDocument/2006/relationships/image" Target="media/image3.png" /><Relationship Id="rId70" Type="http://schemas.openxmlformats.org/officeDocument/2006/relationships/hyperlink" Target="https://bluemoon55.github.io/Sharing_Knowledge2/MindManager2/Bib03-02.html" TargetMode="External" /><Relationship Id="rId71" Type="http://schemas.openxmlformats.org/officeDocument/2006/relationships/hyperlink" Target="https://bluemoon55.github.io/Sharing_Knowledge2/MindManager2/Bib03-04.html" TargetMode="External" /><Relationship Id="rId72" Type="http://schemas.openxmlformats.org/officeDocument/2006/relationships/hyperlink" Target="https://bluemoon55.github.io/Sharing_Knowledge2/MindManager2/Bib03-05.html" TargetMode="External" /><Relationship Id="rId73" Type="http://schemas.openxmlformats.org/officeDocument/2006/relationships/hyperlink" Target="https://bluemoon55.github.io/Sharing_Knowledge2/MindManager2/Bib03-08.html" TargetMode="External" /><Relationship Id="rId74" Type="http://schemas.openxmlformats.org/officeDocument/2006/relationships/hyperlink" Target="https://bluemoon55.github.io/Sharing_Knowledge2/MindManager2/Bib03-0601.html" TargetMode="External" /><Relationship Id="rId75" Type="http://schemas.openxmlformats.org/officeDocument/2006/relationships/hyperlink" Target="https://bluemoon55.github.io/Sharing_Knowledge2/MindManager2/Bib03-0602.html" TargetMode="External" /><Relationship Id="rId76" Type="http://schemas.openxmlformats.org/officeDocument/2006/relationships/hyperlink" Target="https://bluemoon55.github.io/Sharing_Knowledge2/MindManager2/Bib10-09.html" TargetMode="External" /><Relationship Id="rId77" Type="http://schemas.openxmlformats.org/officeDocument/2006/relationships/hyperlink" Target="https://bluemoon55.github.io/Sharing_Knowledge2/MindManager2/Bib10-10.html" TargetMode="External" /><Relationship Id="rId78" Type="http://schemas.openxmlformats.org/officeDocument/2006/relationships/hyperlink" Target="https://bluemoon55.github.io/Sharing_Knowledge2/MindManager2/Bib06-07.html" TargetMode="External" /><Relationship Id="rId79" Type="http://schemas.openxmlformats.org/officeDocument/2006/relationships/hyperlink" Target="https://bluemoon55.github.io/Sharing_Knowledge2/MindManager2/Bib04-02.html" TargetMode="External" /><Relationship Id="rId8" Type="http://schemas.openxmlformats.org/officeDocument/2006/relationships/image" Target="media/image4.png" /><Relationship Id="rId80" Type="http://schemas.openxmlformats.org/officeDocument/2006/relationships/hyperlink" Target="https://bluemoon55.github.io/Sharing_Knowledge2/MindManager2/Bib04-03.html" TargetMode="External" /><Relationship Id="rId81" Type="http://schemas.openxmlformats.org/officeDocument/2006/relationships/hyperlink" Target="https://bluemoon55.github.io/Sharing_Knowledge2/MindManager2/Bib04-04.html" TargetMode="External" /><Relationship Id="rId82" Type="http://schemas.openxmlformats.org/officeDocument/2006/relationships/hyperlink" Target="https://bluemoon55.github.io/Sharing_Knowledge2/MindManager2/Bib04-06.html" TargetMode="External" /><Relationship Id="rId83" Type="http://schemas.openxmlformats.org/officeDocument/2006/relationships/hyperlink" Target="https://bluemoon55.github.io/Sharing_Knowledge2/MindManager2/Bib05-01.html" TargetMode="External" /><Relationship Id="rId84" Type="http://schemas.openxmlformats.org/officeDocument/2006/relationships/hyperlink" Target="https://bluemoon55.github.io/Sharing_Knowledge2/MindManager2/Bib10-11.html" TargetMode="External" /><Relationship Id="rId85" Type="http://schemas.openxmlformats.org/officeDocument/2006/relationships/hyperlink" Target="https://bluemoon55.github.io/Sharing_Knowledge2/MindManager2/Bib04-05.html" TargetMode="External" /><Relationship Id="rId86" Type="http://schemas.openxmlformats.org/officeDocument/2006/relationships/hyperlink" Target="https://bluemoon55.github.io/Sharing_Knowledge2/MindManager2/Bib06-04.html" TargetMode="External" /><Relationship Id="rId87" Type="http://schemas.openxmlformats.org/officeDocument/2006/relationships/hyperlink" Target="https://bluemoon55.github.io/Sharing_Knowledge2/MindManager2/Bib05-02.html" TargetMode="External" /><Relationship Id="rId88" Type="http://schemas.openxmlformats.org/officeDocument/2006/relationships/hyperlink" Target="https://bluemoon55.github.io/Sharing_Knowledge2/MindManager2/Bib05-03.html" TargetMode="External" /><Relationship Id="rId89" Type="http://schemas.openxmlformats.org/officeDocument/2006/relationships/hyperlink" Target="https://bluemoon55.github.io/Sharing_Knowledge2/MindManager2/Bib05-04.html" TargetMode="External" /><Relationship Id="rId9" Type="http://schemas.openxmlformats.org/officeDocument/2006/relationships/hyperlink" Target="https://bluemoon55.github.io/Sharing_Knowledge3/MindManager3/Sec01-02-50.html" TargetMode="External" /><Relationship Id="rId90" Type="http://schemas.openxmlformats.org/officeDocument/2006/relationships/hyperlink" Target="https://bluemoon55.github.io/Sharing_Knowledge2/MindManager2/Bib05-05.html" TargetMode="External" /><Relationship Id="rId91" Type="http://schemas.openxmlformats.org/officeDocument/2006/relationships/hyperlink" Target="https://bluemoon55.github.io/Sharing_Knowledge2/MindManager2/Bib05-06.html" TargetMode="External" /><Relationship Id="rId92" Type="http://schemas.openxmlformats.org/officeDocument/2006/relationships/hyperlink" Target="https://bluemoon55.github.io/Sharing_Knowledge2/MindManager2/Bib05-07.html" TargetMode="External" /><Relationship Id="rId93" Type="http://schemas.openxmlformats.org/officeDocument/2006/relationships/hyperlink" Target="https://bluemoon55.github.io/Sharing_Knowledge2/MindManager2/Bib05-13.html" TargetMode="External" /><Relationship Id="rId94" Type="http://schemas.openxmlformats.org/officeDocument/2006/relationships/hyperlink" Target="https://bluemoon55.github.io/Sharing_Knowledge2/MindManager2/Bib06-09.html" TargetMode="External" /><Relationship Id="rId95" Type="http://schemas.openxmlformats.org/officeDocument/2006/relationships/hyperlink" Target="https://bluemoon55.github.io/Sharing_Knowledge2/MindManager2/Bib06-10.html" TargetMode="External" /><Relationship Id="rId96" Type="http://schemas.openxmlformats.org/officeDocument/2006/relationships/hyperlink" Target="https://bluemoon55.github.io/Sharing_Knowledge2/MindManager2/DAX25-20-00.html" TargetMode="External" /><Relationship Id="rId97" Type="http://schemas.openxmlformats.org/officeDocument/2006/relationships/hyperlink" Target="https://bluemoon55.github.io/Sharing_Knowledge2/MindManager2/DAX25-20-01.html" TargetMode="External" /><Relationship Id="rId98" Type="http://schemas.openxmlformats.org/officeDocument/2006/relationships/hyperlink" Target="https://bluemoon55.github.io/Sharing_Knowledge2/MindManager2/DAX25-20-02.html" TargetMode="External" /><Relationship Id="rId99" Type="http://schemas.openxmlformats.org/officeDocument/2006/relationships/hyperlink" Target="https://bluemoon55.github.io/Sharing_Knowledge2/MindManager2/DAX25-20-03.html"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98</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